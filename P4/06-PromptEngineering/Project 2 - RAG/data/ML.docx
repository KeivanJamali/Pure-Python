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0E2A" w14:textId="77777777" w:rsidR="00437687" w:rsidRPr="00437687" w:rsidRDefault="00437687" w:rsidP="00437687">
      <w:pPr>
        <w:bidi/>
        <w:spacing w:after="0" w:line="288" w:lineRule="auto"/>
        <w:jc w:val="both"/>
        <w:rPr>
          <w:rFonts w:ascii="Times New Roman" w:eastAsia="Times New Roman" w:hAnsi="Times New Roman" w:cs="B Zar"/>
          <w:b/>
          <w:bCs/>
          <w:sz w:val="28"/>
          <w:szCs w:val="32"/>
          <w:rtl/>
        </w:rPr>
      </w:pPr>
      <w:r>
        <w:rPr>
          <w:rFonts w:ascii="Times New Roman" w:eastAsia="Times New Roman" w:hAnsi="Times New Roman" w:cs="B Zar" w:hint="cs"/>
          <w:b/>
          <w:bCs/>
          <w:sz w:val="28"/>
          <w:szCs w:val="32"/>
          <w:rtl/>
        </w:rPr>
        <w:t>4</w:t>
      </w:r>
      <w:r w:rsidRPr="00437687">
        <w:rPr>
          <w:rFonts w:ascii="Times New Roman" w:eastAsia="Times New Roman" w:hAnsi="Times New Roman" w:cs="B Zar" w:hint="cs"/>
          <w:b/>
          <w:bCs/>
          <w:sz w:val="28"/>
          <w:szCs w:val="32"/>
          <w:rtl/>
        </w:rPr>
        <w:t>- ماشین بردار پشتیبان</w:t>
      </w:r>
    </w:p>
    <w:p w14:paraId="37D630AF"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b/>
          <w:bCs/>
          <w:sz w:val="24"/>
          <w:szCs w:val="28"/>
          <w:rtl/>
          <w:lang w:bidi="fa-IR"/>
        </w:rPr>
        <w:t>1-4- مقدمه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ای بر نظریة یادگیری آماری</w:t>
      </w:r>
    </w:p>
    <w:p w14:paraId="2F1671BB"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یادگیری آماری به معنای مجموعه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وسیع از کاربردهای ریاضی برای فهم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است. این کاربردها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عنوان نظارت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یا بدون نظارت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شوند. در بیانی کلی، یادگیری آماری نظارت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شامل ساخت یک مدل آماری برای پیش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بینی، یا تخمین یک خروجی براساس یک یا چند ورودی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مسائلی از این دست در زمینه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گوناگونی مانند تجارت، داروسازی، اخترفیزیک</w:t>
      </w:r>
      <w:r w:rsidRPr="00437687">
        <w:rPr>
          <w:rFonts w:ascii="Times New Roman" w:eastAsia="Times New Roman" w:hAnsi="Times New Roman" w:cs="B Zar"/>
          <w:sz w:val="24"/>
          <w:szCs w:val="28"/>
          <w:vertAlign w:val="superscript"/>
          <w:rtl/>
          <w:lang w:bidi="fa-IR"/>
        </w:rPr>
        <w:footnoteReference w:id="1"/>
      </w:r>
      <w:r w:rsidRPr="00437687">
        <w:rPr>
          <w:rFonts w:ascii="Times New Roman" w:eastAsia="Times New Roman" w:hAnsi="Times New Roman" w:cs="B Zar" w:hint="cs"/>
          <w:sz w:val="24"/>
          <w:szCs w:val="28"/>
          <w:rtl/>
          <w:lang w:bidi="fa-IR"/>
        </w:rPr>
        <w:t xml:space="preserve"> و سیاست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گذاری اجتماعی پیش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آیند. در یادگیری آماری بدون نظارت، ورودی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وجود دارند اما هیچ خروجی نظارت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وجود ندارد؛ با این حال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کمک چنین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روابط و ساختار را یاد گرفت. هدف اصلی نظریة یادگیری آماری، ایجاد چارچوبی برای مطالعۀ مسئلة استنتاج است (به عبارت دیگر، کسب دانش، پیش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بینی کردن،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و ساخت مدل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از یک مجموعة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مطالعه در یک چارچوب آماری صورت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گیرد؛ که یعنی فرضیاتی با ماهیت آماری درباره پدیده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اساسی وجود دارند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که داده تولید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در واقع، یک نظریة استنتاجی بایستی قادر باشد تا تعریفی صوری</w:t>
      </w:r>
      <w:r w:rsidRPr="00437687">
        <w:rPr>
          <w:rFonts w:ascii="Times New Roman" w:eastAsia="Times New Roman" w:hAnsi="Times New Roman" w:cs="B Zar"/>
          <w:sz w:val="24"/>
          <w:szCs w:val="28"/>
          <w:vertAlign w:val="superscript"/>
          <w:rtl/>
          <w:lang w:bidi="fa-IR"/>
        </w:rPr>
        <w:footnoteReference w:id="2"/>
      </w:r>
      <w:r w:rsidRPr="00437687">
        <w:rPr>
          <w:rFonts w:ascii="Times New Roman" w:eastAsia="Times New Roman" w:hAnsi="Times New Roman" w:cs="B Zar" w:hint="cs"/>
          <w:sz w:val="24"/>
          <w:szCs w:val="28"/>
          <w:rtl/>
          <w:lang w:bidi="fa-IR"/>
        </w:rPr>
        <w:t xml:space="preserve"> از کلماتی مانند یادگیری، تعمیم و بیش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برازش</w:t>
      </w:r>
      <w:r w:rsidRPr="00437687">
        <w:rPr>
          <w:rFonts w:ascii="Times New Roman" w:eastAsia="Times New Roman" w:hAnsi="Times New Roman" w:cs="B Zar"/>
          <w:sz w:val="24"/>
          <w:szCs w:val="28"/>
          <w:vertAlign w:val="superscript"/>
          <w:rtl/>
          <w:lang w:bidi="fa-IR"/>
        </w:rPr>
        <w:footnoteReference w:id="3"/>
      </w:r>
      <w:r w:rsidRPr="00437687">
        <w:rPr>
          <w:rFonts w:ascii="Times New Roman" w:eastAsia="Times New Roman" w:hAnsi="Times New Roman" w:cs="B Zar" w:hint="cs"/>
          <w:sz w:val="24"/>
          <w:szCs w:val="28"/>
          <w:rtl/>
          <w:lang w:bidi="fa-IR"/>
        </w:rPr>
        <w:t xml:space="preserve"> ارائه کند و همچنین عملکرد الگوریتم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یادگیری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توصیف کند که در نهایت، بتواند به طراحی بهتر الگوریتم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یادگیری کمک کند. دو هدف وجود دارد: دقیق</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 کردن و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دست آوردن الگوریتم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جدید یا بهبودیافته.</w:t>
      </w:r>
    </w:p>
    <w:p w14:paraId="0B15E9B4" w14:textId="77777777" w:rsidR="00437687" w:rsidRPr="00437687" w:rsidRDefault="00437687" w:rsidP="00437687">
      <w:pPr>
        <w:bidi/>
        <w:spacing w:after="0" w:line="288" w:lineRule="auto"/>
        <w:jc w:val="both"/>
        <w:rPr>
          <w:rFonts w:ascii="Times New Roman" w:eastAsia="Times New Roman" w:hAnsi="Times New Roman" w:cs="B Zar"/>
          <w:sz w:val="24"/>
          <w:szCs w:val="28"/>
          <w:lang w:bidi="fa-IR"/>
        </w:rPr>
      </w:pPr>
      <w:r w:rsidRPr="00437687">
        <w:rPr>
          <w:rFonts w:ascii="Times New Roman" w:eastAsia="Times New Roman" w:hAnsi="Times New Roman" w:cs="B Zar" w:hint="cs"/>
          <w:sz w:val="24"/>
          <w:szCs w:val="28"/>
          <w:rtl/>
          <w:lang w:bidi="fa-IR"/>
        </w:rPr>
        <w:t>ماشین بردار پشتیبان</w:t>
      </w:r>
      <w:r w:rsidRPr="00437687">
        <w:rPr>
          <w:rFonts w:ascii="Times New Roman" w:eastAsia="Times New Roman" w:hAnsi="Times New Roman" w:cs="B Zar"/>
          <w:sz w:val="24"/>
          <w:szCs w:val="28"/>
          <w:vertAlign w:val="superscript"/>
          <w:rtl/>
          <w:lang w:bidi="fa-IR"/>
        </w:rPr>
        <w:footnoteReference w:id="4"/>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برای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الگوهای متنوع و مسائل تقریب توابع معرفی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الگو برای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برخی اشیاء در یک دستة مشخص به نام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کار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رود.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که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افزاری کامپیوتری است،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توسعه یافته است که اشیاء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طرز صحیحی با دقتی قابل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قبول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شوند.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وارد شده به یک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نامیده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و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هر کلاس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خوبی نشان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دهند و یا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متعلق به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گوناگون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خوبی در فضای ورودی تفکیک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w:t>
      </w:r>
    </w:p>
    <w:p w14:paraId="62B35EE7"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2-4- دسته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بندی بردارهای پشتیبان</w:t>
      </w:r>
    </w:p>
    <w:p w14:paraId="164CACD2"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b/>
          <w:bCs/>
          <w:sz w:val="24"/>
          <w:szCs w:val="28"/>
          <w:rtl/>
          <w:lang w:bidi="fa-IR"/>
        </w:rPr>
        <w:lastRenderedPageBreak/>
        <w:t xml:space="preserve">1-2-4-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سخت</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حاشیه</w:t>
      </w:r>
      <w:r w:rsidRPr="00437687">
        <w:rPr>
          <w:rFonts w:ascii="Times New Roman" w:eastAsia="Times New Roman" w:hAnsi="Times New Roman" w:cs="B Zar"/>
          <w:b/>
          <w:bCs/>
          <w:sz w:val="24"/>
          <w:szCs w:val="28"/>
          <w:vertAlign w:val="superscript"/>
          <w:rtl/>
          <w:lang w:bidi="fa-IR"/>
        </w:rPr>
        <w:footnoteReference w:id="5"/>
      </w:r>
    </w:p>
    <w:p w14:paraId="168EB328" w14:textId="7244794F" w:rsidR="00437687" w:rsidRPr="00437687" w:rsidRDefault="00437687" w:rsidP="00BF335E">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سخت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تنها زمانی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کار کند که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بدون هیچ خطایی (اختلال یا دادة پرت) از لحاظ خطی کاملاً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پذیر باشند. در مورد خطاها، یا حاشیه باید کوچکتر باشد یا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سخت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شکست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خورد.</w:t>
      </w:r>
      <w:ins w:id="0" w:author="Keivan Jamali" w:date="2024-05-09T14:25:00Z">
        <w:r w:rsidR="00BF335E">
          <w:rPr>
            <w:rFonts w:ascii="Times New Roman" w:eastAsia="Times New Roman" w:hAnsi="Times New Roman" w:cs="B Zar" w:hint="cs"/>
            <w:sz w:val="24"/>
            <w:szCs w:val="28"/>
            <w:rtl/>
            <w:lang w:bidi="fa-IR"/>
          </w:rPr>
          <w:t>(</w:t>
        </w:r>
        <w:r w:rsidR="00BF335E" w:rsidRPr="00BF335E">
          <w:t xml:space="preserve"> </w:t>
        </w:r>
        <w:r w:rsidR="00BF335E" w:rsidRPr="00BF335E">
          <w:rPr>
            <w:rFonts w:ascii="Times New Roman" w:eastAsia="Times New Roman" w:hAnsi="Times New Roman" w:cs="B Zar"/>
            <w:sz w:val="24"/>
            <w:szCs w:val="28"/>
            <w:lang w:bidi="fa-IR"/>
          </w:rPr>
          <w:t>In case of errors, either the margin is</w:t>
        </w:r>
      </w:ins>
      <w:ins w:id="1" w:author="Keivan Jamali" w:date="2024-05-09T14:27:00Z">
        <w:r w:rsidR="00BF335E">
          <w:rPr>
            <w:rFonts w:ascii="Times New Roman" w:eastAsia="Times New Roman" w:hAnsi="Times New Roman" w:cs="B Zar"/>
            <w:sz w:val="24"/>
            <w:szCs w:val="28"/>
            <w:lang w:bidi="fa-IR"/>
          </w:rPr>
          <w:t xml:space="preserve"> </w:t>
        </w:r>
      </w:ins>
      <w:ins w:id="2" w:author="Keivan Jamali" w:date="2024-05-09T14:25:00Z">
        <w:r w:rsidR="00BF335E" w:rsidRPr="00BF335E">
          <w:rPr>
            <w:rFonts w:ascii="Times New Roman" w:eastAsia="Times New Roman" w:hAnsi="Times New Roman" w:cs="B Zar"/>
            <w:sz w:val="24"/>
            <w:szCs w:val="28"/>
            <w:lang w:bidi="fa-IR"/>
          </w:rPr>
          <w:t>smaller or the hard margin SVM fails</w:t>
        </w:r>
        <w:r w:rsidR="00BF335E" w:rsidRPr="00BF335E">
          <w:rPr>
            <w:rFonts w:ascii="Times New Roman" w:eastAsia="Times New Roman" w:hAnsi="Times New Roman" w:cs="B Zar"/>
            <w:sz w:val="24"/>
            <w:szCs w:val="28"/>
            <w:rtl/>
            <w:lang w:bidi="fa-IR"/>
          </w:rPr>
          <w:t>.</w:t>
        </w:r>
      </w:ins>
      <w:ins w:id="3" w:author="Keivan Jamali" w:date="2024-05-09T14:26:00Z">
        <w:r w:rsidR="00BF335E">
          <w:rPr>
            <w:rFonts w:ascii="Times New Roman" w:eastAsia="Times New Roman" w:hAnsi="Times New Roman" w:cs="B Zar" w:hint="cs"/>
            <w:sz w:val="24"/>
            <w:szCs w:val="28"/>
            <w:rtl/>
            <w:lang w:bidi="fa-IR"/>
          </w:rPr>
          <w:t>)</w:t>
        </w:r>
      </w:ins>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w:t>
      </w:r>
      <w:r w:rsidRPr="00437687">
        <w:rPr>
          <w:rFonts w:ascii="Times New Roman" w:eastAsia="Times New Roman" w:hAnsi="Times New Roman" w:cs="B Zar"/>
          <w:sz w:val="24"/>
          <w:szCs w:val="28"/>
          <w:vertAlign w:val="superscript"/>
          <w:rtl/>
          <w:lang w:bidi="fa-IR"/>
        </w:rPr>
        <w:footnoteReference w:id="6"/>
      </w:r>
      <w:r w:rsidRPr="00437687">
        <w:rPr>
          <w:rFonts w:ascii="Times New Roman" w:eastAsia="Times New Roman" w:hAnsi="Times New Roman" w:cs="B Zar" w:hint="cs"/>
          <w:sz w:val="24"/>
          <w:szCs w:val="28"/>
          <w:rtl/>
          <w:lang w:bidi="fa-IR"/>
        </w:rPr>
        <w:t xml:space="preserve"> توسط وپنیک</w:t>
      </w:r>
      <w:r w:rsidRPr="00437687">
        <w:rPr>
          <w:rFonts w:ascii="Times New Roman" w:eastAsia="Times New Roman" w:hAnsi="Times New Roman" w:cs="B Zar"/>
          <w:sz w:val="24"/>
          <w:szCs w:val="28"/>
          <w:vertAlign w:val="superscript"/>
          <w:rtl/>
          <w:lang w:bidi="fa-IR"/>
        </w:rPr>
        <w:footnoteReference w:id="7"/>
      </w:r>
      <w:r w:rsidRPr="00437687">
        <w:rPr>
          <w:rFonts w:ascii="Times New Roman" w:eastAsia="Times New Roman" w:hAnsi="Times New Roman" w:cs="B Zar" w:hint="cs"/>
          <w:sz w:val="24"/>
          <w:szCs w:val="28"/>
          <w:rtl/>
          <w:lang w:bidi="fa-IR"/>
        </w:rPr>
        <w:t xml:space="preserve"> برای حل این مسئله با معرفی متغیرهای کمکی پیشنهاد شد. روش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یک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است که یک ابرصفحه</w:t>
      </w:r>
      <w:r w:rsidRPr="00437687">
        <w:rPr>
          <w:rFonts w:ascii="Times New Roman" w:eastAsia="Times New Roman" w:hAnsi="Times New Roman" w:cs="B Zar"/>
          <w:sz w:val="24"/>
          <w:szCs w:val="28"/>
          <w:vertAlign w:val="superscript"/>
          <w:rtl/>
          <w:lang w:bidi="fa-IR"/>
        </w:rPr>
        <w:footnoteReference w:id="8"/>
      </w:r>
      <w:r w:rsidRPr="00437687">
        <w:rPr>
          <w:rFonts w:ascii="Times New Roman" w:eastAsia="Times New Roman" w:hAnsi="Times New Roman" w:cs="B Zar" w:hint="cs"/>
          <w:sz w:val="24"/>
          <w:szCs w:val="28"/>
          <w:rtl/>
          <w:lang w:bidi="fa-IR"/>
        </w:rPr>
        <w:t xml:space="preserve"> یا تابعی که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شکل صحیحی دو کلاس را با حاشیه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حداکثری تفکیک کند، پیدا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کند. روشی دیگر برای افزایش قدرت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استفاده از </w:t>
      </w:r>
      <w:del w:id="4" w:author="Keivan Jamali" w:date="2024-05-09T14:43:00Z">
        <w:r w:rsidRPr="00437687" w:rsidDel="00AD282A">
          <w:rPr>
            <w:rFonts w:ascii="Times New Roman" w:eastAsia="Times New Roman" w:hAnsi="Times New Roman" w:cs="B Zar" w:hint="cs"/>
            <w:sz w:val="24"/>
            <w:szCs w:val="28"/>
            <w:rtl/>
            <w:lang w:bidi="fa-IR"/>
          </w:rPr>
          <w:delText xml:space="preserve">فقدان </w:delText>
        </w:r>
      </w:del>
      <w:ins w:id="5" w:author="Keivan Jamali" w:date="2024-05-09T14:43:00Z">
        <w:r w:rsidR="00AD282A">
          <w:rPr>
            <w:rFonts w:ascii="Times New Roman" w:eastAsia="Times New Roman" w:hAnsi="Times New Roman" w:cs="B Zar" w:hint="cs"/>
            <w:sz w:val="24"/>
            <w:szCs w:val="28"/>
            <w:rtl/>
            <w:lang w:bidi="fa-IR"/>
          </w:rPr>
          <w:t>خطای</w:t>
        </w:r>
        <w:r w:rsidR="00AD282A" w:rsidRPr="00437687">
          <w:rPr>
            <w:rFonts w:ascii="Times New Roman" w:eastAsia="Times New Roman" w:hAnsi="Times New Roman" w:cs="B Zar" w:hint="cs"/>
            <w:sz w:val="24"/>
            <w:szCs w:val="28"/>
            <w:rtl/>
            <w:lang w:bidi="fa-IR"/>
          </w:rPr>
          <w:t xml:space="preserve"> </w:t>
        </w:r>
      </w:ins>
      <w:r w:rsidRPr="00437687">
        <w:rPr>
          <w:rFonts w:ascii="Times New Roman" w:eastAsia="Times New Roman" w:hAnsi="Times New Roman" w:cs="B Zar" w:hint="cs"/>
          <w:sz w:val="24"/>
          <w:szCs w:val="28"/>
          <w:rtl/>
          <w:lang w:bidi="fa-IR"/>
        </w:rPr>
        <w:t>حاشیة سخت است، که در آن تعداد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نادرست کمینه شده است. پیچیدگی محاسباتی استفاده از </w:t>
      </w:r>
      <w:del w:id="6" w:author="Keivan Jamali" w:date="2024-05-09T14:43:00Z">
        <w:r w:rsidRPr="00437687" w:rsidDel="00AD282A">
          <w:rPr>
            <w:rFonts w:ascii="Times New Roman" w:eastAsia="Times New Roman" w:hAnsi="Times New Roman" w:cs="B Zar" w:hint="cs"/>
            <w:sz w:val="24"/>
            <w:szCs w:val="28"/>
            <w:rtl/>
            <w:lang w:bidi="fa-IR"/>
          </w:rPr>
          <w:delText xml:space="preserve">فقدان </w:delText>
        </w:r>
      </w:del>
      <w:ins w:id="7" w:author="Keivan Jamali" w:date="2024-05-09T14:43:00Z">
        <w:r w:rsidR="00AD282A">
          <w:rPr>
            <w:rFonts w:ascii="Times New Roman" w:eastAsia="Times New Roman" w:hAnsi="Times New Roman" w:cs="B Zar" w:hint="cs"/>
            <w:sz w:val="24"/>
            <w:szCs w:val="28"/>
            <w:rtl/>
            <w:lang w:bidi="fa-IR"/>
          </w:rPr>
          <w:t>خطای</w:t>
        </w:r>
        <w:r w:rsidR="00AD282A" w:rsidRPr="00437687">
          <w:rPr>
            <w:rFonts w:ascii="Times New Roman" w:eastAsia="Times New Roman" w:hAnsi="Times New Roman" w:cs="B Zar" w:hint="cs"/>
            <w:sz w:val="24"/>
            <w:szCs w:val="28"/>
            <w:rtl/>
            <w:lang w:bidi="fa-IR"/>
          </w:rPr>
          <w:t xml:space="preserve"> </w:t>
        </w:r>
      </w:ins>
      <w:r w:rsidRPr="00437687">
        <w:rPr>
          <w:rFonts w:ascii="Times New Roman" w:eastAsia="Times New Roman" w:hAnsi="Times New Roman" w:cs="B Zar" w:hint="cs"/>
          <w:sz w:val="24"/>
          <w:szCs w:val="28"/>
          <w:rtl/>
          <w:lang w:bidi="fa-IR"/>
        </w:rPr>
        <w:t>حاشیة سخت، اغلب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عنوان توجیهی برای اندازه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پیوستة خطا استفاده شده است. با استفاده از فرایند</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کاوشی</w:t>
      </w:r>
      <w:r w:rsidRPr="00437687">
        <w:rPr>
          <w:rFonts w:ascii="Times New Roman" w:eastAsia="Times New Roman" w:hAnsi="Times New Roman" w:cs="B Zar"/>
          <w:sz w:val="24"/>
          <w:szCs w:val="28"/>
          <w:vertAlign w:val="superscript"/>
          <w:rtl/>
          <w:lang w:bidi="fa-IR"/>
        </w:rPr>
        <w:footnoteReference w:id="9"/>
      </w:r>
      <w:r w:rsidRPr="00437687">
        <w:rPr>
          <w:rFonts w:ascii="Times New Roman" w:eastAsia="Times New Roman" w:hAnsi="Times New Roman" w:cs="B Zar" w:hint="cs"/>
          <w:sz w:val="24"/>
          <w:szCs w:val="28"/>
          <w:rtl/>
          <w:lang w:bidi="fa-IR"/>
        </w:rPr>
        <w:t xml:space="preserve"> برای حل نمونه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که بهینگی سراسری را تضمین نمی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توان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گسسته</w:t>
      </w:r>
      <w:r w:rsidRPr="00437687">
        <w:rPr>
          <w:rFonts w:ascii="Times New Roman" w:eastAsia="Times New Roman" w:hAnsi="Times New Roman" w:cs="B Zar"/>
          <w:sz w:val="24"/>
          <w:szCs w:val="28"/>
          <w:vertAlign w:val="superscript"/>
          <w:rtl/>
          <w:lang w:bidi="fa-IR"/>
        </w:rPr>
        <w:footnoteReference w:id="10"/>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(DSVM)</w:t>
      </w:r>
      <w:r w:rsidRPr="00437687">
        <w:rPr>
          <w:rFonts w:ascii="Times New Roman" w:eastAsia="Times New Roman" w:hAnsi="Times New Roman" w:cs="B Zar" w:hint="cs"/>
          <w:sz w:val="24"/>
          <w:szCs w:val="28"/>
          <w:rtl/>
          <w:lang w:bidi="fa-IR"/>
        </w:rPr>
        <w:t xml:space="preserve"> که از </w:t>
      </w:r>
      <w:del w:id="8" w:author="Keivan Jamali" w:date="2024-05-09T15:21:00Z">
        <w:r w:rsidRPr="00437687" w:rsidDel="000E7070">
          <w:rPr>
            <w:rFonts w:ascii="Times New Roman" w:eastAsia="Times New Roman" w:hAnsi="Times New Roman" w:cs="B Zar" w:hint="cs"/>
            <w:sz w:val="24"/>
            <w:szCs w:val="28"/>
            <w:rtl/>
            <w:lang w:bidi="fa-IR"/>
          </w:rPr>
          <w:delText xml:space="preserve">فقدان </w:delText>
        </w:r>
      </w:del>
      <w:ins w:id="9" w:author="Keivan Jamali" w:date="2024-05-09T15:21:00Z">
        <w:r w:rsidR="000E7070">
          <w:rPr>
            <w:rFonts w:ascii="Times New Roman" w:eastAsia="Times New Roman" w:hAnsi="Times New Roman" w:cs="B Zar" w:hint="cs"/>
            <w:sz w:val="24"/>
            <w:szCs w:val="28"/>
            <w:rtl/>
            <w:lang w:bidi="fa-IR"/>
          </w:rPr>
          <w:t>خطای</w:t>
        </w:r>
        <w:r w:rsidR="000E7070" w:rsidRPr="00437687">
          <w:rPr>
            <w:rFonts w:ascii="Times New Roman" w:eastAsia="Times New Roman" w:hAnsi="Times New Roman" w:cs="B Zar" w:hint="cs"/>
            <w:sz w:val="24"/>
            <w:szCs w:val="28"/>
            <w:rtl/>
            <w:lang w:bidi="fa-IR"/>
          </w:rPr>
          <w:t xml:space="preserve"> </w:t>
        </w:r>
      </w:ins>
      <w:r w:rsidRPr="00437687">
        <w:rPr>
          <w:rFonts w:ascii="Times New Roman" w:eastAsia="Times New Roman" w:hAnsi="Times New Roman" w:cs="B Zar" w:hint="cs"/>
          <w:sz w:val="24"/>
          <w:szCs w:val="28"/>
          <w:rtl/>
          <w:lang w:bidi="fa-IR"/>
        </w:rPr>
        <w:t xml:space="preserve">حاشیة سخت برای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با هستة خطی و عبارت حاشیة خطی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را فرمول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کرد. محققین اندکی فرمول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و تکنیک خود را برای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حاشیه و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فازی بسط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بروکس</w:t>
      </w:r>
      <w:r w:rsidRPr="00437687">
        <w:rPr>
          <w:rFonts w:ascii="Times New Roman" w:eastAsia="Times New Roman" w:hAnsi="Times New Roman" w:cs="B Zar"/>
          <w:sz w:val="24"/>
          <w:szCs w:val="28"/>
          <w:vertAlign w:val="superscript"/>
          <w:rtl/>
          <w:lang w:bidi="fa-IR"/>
        </w:rPr>
        <w:footnoteReference w:id="11"/>
      </w:r>
      <w:r w:rsidRPr="00437687">
        <w:rPr>
          <w:rFonts w:ascii="Times New Roman" w:eastAsia="Times New Roman" w:hAnsi="Times New Roman" w:cs="B Zar" w:hint="cs"/>
          <w:sz w:val="24"/>
          <w:szCs w:val="28"/>
          <w:rtl/>
          <w:lang w:bidi="fa-IR"/>
        </w:rPr>
        <w:t xml:space="preserve"> در سال 2011، فقدان حاشیة سخت برای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کمک توابع پیوسته تقریب زده است و از روش بازوزنی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و تکرارشوندة حداقل مربعات برای حل نمونه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که بهینگی سراسری را تضمین نمی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 استفاده کرد. شکل 4-1،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خطی (ابرصفحه) را در فضاهای دو بعدی نمایش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w:t>
      </w:r>
    </w:p>
    <w:p w14:paraId="7B7BC837" w14:textId="77777777" w:rsidR="00437687" w:rsidRPr="00437687" w:rsidRDefault="00437687" w:rsidP="00437687">
      <w:pPr>
        <w:bidi/>
        <w:spacing w:after="0" w:line="288" w:lineRule="auto"/>
        <w:jc w:val="center"/>
        <w:rPr>
          <w:rFonts w:ascii="Times New Roman" w:eastAsia="Times New Roman" w:hAnsi="Times New Roman" w:cs="B Zar"/>
          <w:sz w:val="24"/>
          <w:szCs w:val="28"/>
          <w:rtl/>
          <w:lang w:bidi="fa-IR"/>
        </w:rPr>
      </w:pPr>
      <w:r w:rsidRPr="00437687">
        <w:rPr>
          <w:rFonts w:ascii="Times New Roman" w:eastAsia="Times New Roman" w:hAnsi="Times New Roman" w:cs="B Zar"/>
          <w:noProof/>
          <w:sz w:val="24"/>
          <w:szCs w:val="24"/>
        </w:rPr>
        <w:lastRenderedPageBreak/>
        <w:drawing>
          <wp:inline distT="0" distB="0" distL="0" distR="0" wp14:anchorId="6D515701" wp14:editId="6483AC36">
            <wp:extent cx="2786820" cy="2520000"/>
            <wp:effectExtent l="0" t="0" r="0" b="0"/>
            <wp:docPr id="1864262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6245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86820" cy="2520000"/>
                    </a:xfrm>
                    <a:prstGeom prst="rect">
                      <a:avLst/>
                    </a:prstGeom>
                    <a:noFill/>
                    <a:ln>
                      <a:noFill/>
                    </a:ln>
                  </pic:spPr>
                </pic:pic>
              </a:graphicData>
            </a:graphic>
          </wp:inline>
        </w:drawing>
      </w:r>
    </w:p>
    <w:p w14:paraId="56BCD925" w14:textId="77777777" w:rsidR="00437687" w:rsidRPr="00437687" w:rsidRDefault="00437687" w:rsidP="00437687">
      <w:pPr>
        <w:bidi/>
        <w:spacing w:after="0" w:line="288" w:lineRule="auto"/>
        <w:jc w:val="center"/>
        <w:rPr>
          <w:rFonts w:ascii="Times New Roman" w:eastAsia="Times New Roman" w:hAnsi="Times New Roman" w:cs="B Zar"/>
          <w:szCs w:val="24"/>
          <w:rtl/>
          <w:lang w:bidi="fa-IR"/>
        </w:rPr>
      </w:pPr>
      <w:r w:rsidRPr="00437687">
        <w:rPr>
          <w:rFonts w:ascii="Times New Roman" w:eastAsia="Times New Roman" w:hAnsi="Times New Roman" w:cs="B Zar" w:hint="cs"/>
          <w:szCs w:val="24"/>
          <w:rtl/>
          <w:lang w:bidi="fa-IR"/>
        </w:rPr>
        <w:t>شکل 4-1: دسته</w:t>
      </w:r>
      <w:r w:rsidRPr="00437687">
        <w:rPr>
          <w:rFonts w:ascii="Times New Roman" w:eastAsia="Times New Roman" w:hAnsi="Times New Roman" w:cs="B Zar"/>
          <w:szCs w:val="24"/>
          <w:rtl/>
          <w:lang w:bidi="fa-IR"/>
        </w:rPr>
        <w:softHyphen/>
      </w:r>
      <w:r w:rsidRPr="00437687">
        <w:rPr>
          <w:rFonts w:ascii="Times New Roman" w:eastAsia="Times New Roman" w:hAnsi="Times New Roman" w:cs="B Zar" w:hint="cs"/>
          <w:szCs w:val="24"/>
          <w:rtl/>
          <w:lang w:bidi="fa-IR"/>
        </w:rPr>
        <w:t>بندی</w:t>
      </w:r>
      <w:r w:rsidRPr="00437687">
        <w:rPr>
          <w:rFonts w:ascii="Times New Roman" w:eastAsia="Times New Roman" w:hAnsi="Times New Roman" w:cs="B Zar"/>
          <w:szCs w:val="24"/>
          <w:rtl/>
          <w:lang w:bidi="fa-IR"/>
        </w:rPr>
        <w:softHyphen/>
      </w:r>
      <w:r w:rsidRPr="00437687">
        <w:rPr>
          <w:rFonts w:ascii="Times New Roman" w:eastAsia="Times New Roman" w:hAnsi="Times New Roman" w:cs="B Zar" w:hint="cs"/>
          <w:szCs w:val="24"/>
          <w:rtl/>
          <w:lang w:bidi="fa-IR"/>
        </w:rPr>
        <w:t>کننده</w:t>
      </w:r>
      <w:r w:rsidRPr="00437687">
        <w:rPr>
          <w:rFonts w:ascii="Times New Roman" w:eastAsia="Times New Roman" w:hAnsi="Times New Roman" w:cs="B Zar"/>
          <w:szCs w:val="24"/>
          <w:rtl/>
          <w:lang w:bidi="fa-IR"/>
        </w:rPr>
        <w:softHyphen/>
      </w:r>
      <w:r w:rsidRPr="00437687">
        <w:rPr>
          <w:rFonts w:ascii="Times New Roman" w:eastAsia="Times New Roman" w:hAnsi="Times New Roman" w:cs="B Zar" w:hint="cs"/>
          <w:szCs w:val="24"/>
          <w:rtl/>
          <w:lang w:bidi="fa-IR"/>
        </w:rPr>
        <w:t>های خطی (ابرصفحه) در فضای دو بعدی.</w:t>
      </w:r>
    </w:p>
    <w:p w14:paraId="25E34153"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2-2-4-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نرم</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حاشیه</w:t>
      </w:r>
    </w:p>
    <w:p w14:paraId="1A4DE1AD" w14:textId="77777777" w:rsidR="00437687" w:rsidRPr="00437687" w:rsidRDefault="00437687" w:rsidP="00437687">
      <w:pPr>
        <w:bidi/>
        <w:spacing w:after="0" w:line="288" w:lineRule="auto"/>
        <w:jc w:val="both"/>
        <w:rPr>
          <w:rFonts w:ascii="Times New Roman" w:eastAsia="Times New Roman" w:hAnsi="Times New Roman" w:cs="B Zar"/>
          <w:sz w:val="24"/>
          <w:szCs w:val="28"/>
          <w:lang w:bidi="fa-IR"/>
        </w:rPr>
      </w:pPr>
      <w:r w:rsidRPr="00437687">
        <w:rPr>
          <w:rFonts w:ascii="Times New Roman" w:eastAsia="Times New Roman" w:hAnsi="Times New Roman" w:cs="B Zar" w:hint="cs"/>
          <w:sz w:val="24"/>
          <w:szCs w:val="28"/>
          <w:rtl/>
          <w:lang w:bidi="fa-IR"/>
        </w:rPr>
        <w:t>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با حاشیة سخت و حداکثری</w:t>
      </w:r>
      <w:r w:rsidRPr="00437687">
        <w:rPr>
          <w:rFonts w:ascii="Times New Roman" w:eastAsia="Times New Roman" w:hAnsi="Times New Roman" w:cs="B Zar"/>
          <w:sz w:val="24"/>
          <w:szCs w:val="28"/>
          <w:vertAlign w:val="superscript"/>
          <w:rtl/>
          <w:lang w:bidi="fa-IR"/>
        </w:rPr>
        <w:footnoteReference w:id="12"/>
      </w:r>
      <w:r w:rsidRPr="00437687">
        <w:rPr>
          <w:rFonts w:ascii="Times New Roman" w:eastAsia="Times New Roman" w:hAnsi="Times New Roman" w:cs="B Zar" w:hint="cs"/>
          <w:sz w:val="24"/>
          <w:szCs w:val="28"/>
          <w:rtl/>
          <w:lang w:bidi="fa-IR"/>
        </w:rPr>
        <w:t>، مفهومی مهم است، اما دو مشکل دارد. اولاً،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سخت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بسیار انعطاف</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ناپذیر باشد، زیرا هرگونه اشتباه در علامت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گذاری روی بردارهای پشتیبان منجر به تغییر قابل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ملاحظه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در ابرصفحة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ثانیاً،</w:t>
      </w:r>
      <w:r w:rsidRPr="00437687">
        <w:rPr>
          <w:rFonts w:ascii="Times New Roman" w:eastAsia="Times New Roman" w:hAnsi="Times New Roman" w:cs="B Zar"/>
          <w:sz w:val="24"/>
          <w:szCs w:val="28"/>
          <w:lang w:bidi="fa-IR"/>
        </w:rPr>
        <w:softHyphen/>
      </w:r>
      <w:r w:rsidRPr="00437687">
        <w:rPr>
          <w:rFonts w:ascii="Times New Roman" w:eastAsia="Times New Roman" w:hAnsi="Times New Roman" w:cs="B Zar" w:hint="cs"/>
          <w:sz w:val="24"/>
          <w:szCs w:val="28"/>
          <w:rtl/>
          <w:lang w:bidi="fa-IR"/>
        </w:rPr>
        <w:t xml:space="preserve">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همیشه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خطی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 نیستند و در این صورت، مجبور به استفاده از هستة قوی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 که منجر به بیش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برازش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هستید. برای اینکه بتوان اختلالات و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خارج از محدوده را تحمل کرد، بایستی موقعیت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نمونه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بیشتری از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که در نزدیک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ترین موقعیت نسبت به مرز قرار دارند را در نظر بگیرید. این کار معمولاً با معرفی متغیرهای کمکی و یک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نرم حاشیه انجام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w:t>
      </w:r>
    </w:p>
    <w:p w14:paraId="38D75921"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b/>
          <w:bCs/>
          <w:sz w:val="24"/>
          <w:szCs w:val="28"/>
          <w:rtl/>
          <w:lang w:bidi="fa-IR"/>
        </w:rPr>
        <w:t>3-2-4- نگاشت به فضاهایی با</w:t>
      </w:r>
      <w:r w:rsidRPr="00437687">
        <w:rPr>
          <w:rFonts w:ascii="Times New Roman" w:eastAsia="Times New Roman" w:hAnsi="Times New Roman" w:cs="B Zar"/>
          <w:b/>
          <w:bCs/>
          <w:sz w:val="24"/>
          <w:szCs w:val="28"/>
          <w:lang w:bidi="fa-IR"/>
        </w:rPr>
        <w:softHyphen/>
      </w:r>
      <w:r w:rsidRPr="00437687">
        <w:rPr>
          <w:rFonts w:ascii="Times New Roman" w:eastAsia="Times New Roman" w:hAnsi="Times New Roman" w:cs="B Zar" w:hint="cs"/>
          <w:b/>
          <w:bCs/>
          <w:sz w:val="24"/>
          <w:szCs w:val="28"/>
          <w:rtl/>
          <w:lang w:bidi="fa-IR"/>
        </w:rPr>
        <w:t xml:space="preserve"> ابعاد بالا</w:t>
      </w:r>
    </w:p>
    <w:p w14:paraId="38831211" w14:textId="77777777" w:rsidR="00437687" w:rsidRPr="00437687" w:rsidRDefault="00437687" w:rsidP="00437687">
      <w:pPr>
        <w:bidi/>
        <w:spacing w:after="0" w:line="288" w:lineRule="auto"/>
        <w:jc w:val="both"/>
        <w:rPr>
          <w:rFonts w:ascii="Times New Roman" w:eastAsia="Times New Roman" w:hAnsi="Times New Roman" w:cs="B Zar"/>
          <w:i/>
          <w:iCs/>
          <w:sz w:val="24"/>
          <w:szCs w:val="28"/>
          <w:rtl/>
          <w:lang w:bidi="fa-IR"/>
        </w:rPr>
      </w:pPr>
      <w:r w:rsidRPr="00437687">
        <w:rPr>
          <w:rFonts w:ascii="Times New Roman" w:eastAsia="Times New Roman" w:hAnsi="Times New Roman" w:cs="B Zar" w:hint="cs"/>
          <w:i/>
          <w:iCs/>
          <w:sz w:val="24"/>
          <w:szCs w:val="28"/>
          <w:rtl/>
          <w:lang w:bidi="fa-IR"/>
        </w:rPr>
        <w:t>1-3-2-4- ترفندهای هسته</w:t>
      </w:r>
      <w:r w:rsidRPr="00437687">
        <w:rPr>
          <w:rFonts w:ascii="Times New Roman" w:eastAsia="Times New Roman" w:hAnsi="Times New Roman" w:cs="B Zar"/>
          <w:i/>
          <w:iCs/>
          <w:sz w:val="24"/>
          <w:szCs w:val="28"/>
          <w:vertAlign w:val="superscript"/>
          <w:rtl/>
          <w:lang w:bidi="fa-IR"/>
        </w:rPr>
        <w:footnoteReference w:id="13"/>
      </w:r>
    </w:p>
    <w:p w14:paraId="1758F02B" w14:textId="77777777" w:rsidR="00437687" w:rsidRPr="00437687" w:rsidRDefault="00437687" w:rsidP="00437687">
      <w:pPr>
        <w:bidi/>
        <w:spacing w:after="0" w:line="288" w:lineRule="auto"/>
        <w:jc w:val="both"/>
        <w:rPr>
          <w:rFonts w:ascii="Times New Roman" w:eastAsia="Times New Roman" w:hAnsi="Times New Roman" w:cs="B Zar"/>
          <w:sz w:val="24"/>
          <w:szCs w:val="28"/>
          <w:lang w:bidi="fa-IR"/>
        </w:rPr>
      </w:pPr>
      <w:r w:rsidRPr="00437687">
        <w:rPr>
          <w:rFonts w:ascii="Times New Roman" w:eastAsia="Times New Roman" w:hAnsi="Times New Roman" w:cs="B Zar" w:hint="cs"/>
          <w:sz w:val="24"/>
          <w:szCs w:val="28"/>
          <w:rtl/>
          <w:lang w:bidi="fa-IR"/>
        </w:rPr>
        <w:t xml:space="preserve">یکی از اجزای اساسی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به اصطلاح ترفند هسته برای محاسبة ضرب</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نقطه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در فضاهای ویژگی با ابعاد بالا با استفاده از توابعی ساده که روی جفت الگوهای ورودی تعریف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است. این ترفند اجازة فرمول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انواع گوناگون غیرخطی از هر الگوریتمی که بتواند در قالب عبارات ضرب نقطه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قرار گیرد را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دهد؛ اما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ها </w:t>
      </w:r>
      <w:r w:rsidRPr="00437687">
        <w:rPr>
          <w:rFonts w:ascii="Times New Roman" w:eastAsia="Times New Roman" w:hAnsi="Times New Roman" w:cs="B Zar" w:hint="cs"/>
          <w:sz w:val="24"/>
          <w:szCs w:val="28"/>
          <w:rtl/>
          <w:lang w:bidi="fa-IR"/>
        </w:rPr>
        <w:lastRenderedPageBreak/>
        <w:t>برجسته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ترین مثال هستند. اگرچه تقریباً یک قرن است که نتیجة ریاضی نهفته در ترفند هسته شناخته شده است، اما چندی پیش بود که برای جامعة یادگیری ماشین ثمربخش محسوب شد. از آن زمان،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هسته منجر به تعمیم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جالب توجهی از الگوریتم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یادگیری و کاربردهای موفق آن در دنیای واقعی شده است (شولکوپف</w:t>
      </w:r>
      <w:r w:rsidRPr="00437687">
        <w:rPr>
          <w:rFonts w:ascii="Times New Roman" w:eastAsia="Times New Roman" w:hAnsi="Times New Roman" w:cs="B Zar"/>
          <w:sz w:val="24"/>
          <w:szCs w:val="28"/>
          <w:vertAlign w:val="superscript"/>
          <w:rtl/>
          <w:lang w:bidi="fa-IR"/>
        </w:rPr>
        <w:footnoteReference w:id="14"/>
      </w:r>
      <w:r w:rsidRPr="00437687">
        <w:rPr>
          <w:rFonts w:ascii="Times New Roman" w:eastAsia="Times New Roman" w:hAnsi="Times New Roman" w:cs="B Zar" w:hint="cs"/>
          <w:sz w:val="24"/>
          <w:szCs w:val="28"/>
          <w:rtl/>
          <w:lang w:bidi="fa-IR"/>
        </w:rPr>
        <w:t>، 2001). شکل 4-2، تفکیک کلاس را نمایش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w:t>
      </w:r>
    </w:p>
    <w:p w14:paraId="4A025ADE" w14:textId="3E62B5AE" w:rsidR="00437687" w:rsidRPr="00437687" w:rsidRDefault="00437687" w:rsidP="00437687">
      <w:pPr>
        <w:bidi/>
        <w:spacing w:after="0" w:line="288" w:lineRule="auto"/>
        <w:ind w:firstLine="284"/>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b/>
          <w:bCs/>
          <w:sz w:val="24"/>
          <w:szCs w:val="28"/>
          <w:rtl/>
          <w:lang w:bidi="fa-IR"/>
        </w:rPr>
        <w:t>توابع هسته:</w:t>
      </w:r>
      <w:r w:rsidRPr="00437687">
        <w:rPr>
          <w:rFonts w:ascii="Times New Roman" w:eastAsia="Times New Roman" w:hAnsi="Times New Roman" w:cs="B Zar" w:hint="cs"/>
          <w:sz w:val="24"/>
          <w:szCs w:val="28"/>
          <w:rtl/>
          <w:lang w:bidi="fa-IR"/>
        </w:rPr>
        <w:t xml:space="preserve"> ایدة تابع هسته، ممکن کردن عملیات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است که قرار است ترجیحاً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جای فضای ویژگی با </w:t>
      </w:r>
      <w:del w:id="10" w:author="Keivan Jamali" w:date="2024-05-09T16:02:00Z">
        <w:r w:rsidRPr="00437687" w:rsidDel="00CC5C89">
          <w:rPr>
            <w:rFonts w:ascii="Times New Roman" w:eastAsia="Times New Roman" w:hAnsi="Times New Roman" w:cs="B Zar" w:hint="cs"/>
            <w:sz w:val="24"/>
            <w:szCs w:val="28"/>
            <w:rtl/>
            <w:lang w:bidi="fa-IR"/>
          </w:rPr>
          <w:delText xml:space="preserve">پتانسیل </w:delText>
        </w:r>
      </w:del>
      <w:r w:rsidRPr="00437687">
        <w:rPr>
          <w:rFonts w:ascii="Times New Roman" w:eastAsia="Times New Roman" w:hAnsi="Times New Roman" w:cs="B Zar" w:hint="cs"/>
          <w:sz w:val="24"/>
          <w:szCs w:val="28"/>
          <w:rtl/>
          <w:lang w:bidi="fa-IR"/>
        </w:rPr>
        <w:t>ابعاد بالا، در فضای ورودی صورت بگیرند. بنابراین، ضرب داخلی نیازی به ارزیابی در فضای ویژگی ندارد. تابع مورد نظر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بایست نگاشت خصوصیات فضای ورودی به فضای ویژگی را انجام دهد. تابع هسته نقشی حیاتی در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و عملکردش ایفا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و بر مبنای بازتولید فضاهای هستة هیلبرت</w:t>
      </w:r>
      <w:r w:rsidRPr="00437687">
        <w:rPr>
          <w:rFonts w:ascii="Times New Roman" w:eastAsia="Times New Roman" w:hAnsi="Times New Roman" w:cs="B Zar"/>
          <w:sz w:val="24"/>
          <w:szCs w:val="28"/>
          <w:vertAlign w:val="superscript"/>
          <w:rtl/>
          <w:lang w:bidi="fa-IR"/>
        </w:rPr>
        <w:footnoteReference w:id="15"/>
      </w:r>
      <w:r w:rsidRPr="00437687">
        <w:rPr>
          <w:rFonts w:ascii="Times New Roman" w:eastAsia="Times New Roman" w:hAnsi="Times New Roman" w:cs="B Zar" w:hint="cs"/>
          <w:sz w:val="24"/>
          <w:szCs w:val="28"/>
          <w:rtl/>
          <w:lang w:bidi="fa-IR"/>
        </w:rPr>
        <w:t xml:space="preserve"> است.</w:t>
      </w:r>
    </w:p>
    <w:tbl>
      <w:tblPr>
        <w:tblStyle w:val="TableGrid0"/>
        <w:bidiVisual/>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3"/>
        <w:gridCol w:w="6349"/>
      </w:tblGrid>
      <w:tr w:rsidR="00437687" w:rsidRPr="00437687" w14:paraId="68438CB3" w14:textId="77777777" w:rsidTr="000B09CA">
        <w:tc>
          <w:tcPr>
            <w:tcW w:w="3233" w:type="dxa"/>
            <w:vAlign w:val="center"/>
          </w:tcPr>
          <w:p w14:paraId="5764C7CB" w14:textId="77777777" w:rsidR="00437687" w:rsidRPr="00437687" w:rsidRDefault="00437687" w:rsidP="00437687">
            <w:pPr>
              <w:bidi/>
              <w:spacing w:line="276" w:lineRule="auto"/>
              <w:ind w:firstLine="284"/>
              <w:rPr>
                <w:rFonts w:cs="B Zar"/>
                <w:sz w:val="24"/>
                <w:szCs w:val="24"/>
                <w:rtl/>
                <w:lang w:bidi="fa-IR"/>
              </w:rPr>
            </w:pPr>
            <w:r w:rsidRPr="00437687">
              <w:rPr>
                <w:rFonts w:cs="B Zar" w:hint="cs"/>
                <w:sz w:val="28"/>
                <w:szCs w:val="28"/>
                <w:rtl/>
                <w:lang w:bidi="fa-IR"/>
              </w:rPr>
              <w:t>(1-4)</w:t>
            </w:r>
          </w:p>
        </w:tc>
        <w:tc>
          <w:tcPr>
            <w:tcW w:w="6349" w:type="dxa"/>
            <w:vAlign w:val="center"/>
          </w:tcPr>
          <w:p w14:paraId="5051AC15" w14:textId="77777777" w:rsidR="00437687" w:rsidRPr="00437687" w:rsidRDefault="00437687" w:rsidP="00437687">
            <w:pPr>
              <w:bidi/>
              <w:spacing w:line="276" w:lineRule="auto"/>
              <w:ind w:firstLine="284"/>
              <w:jc w:val="right"/>
              <w:rPr>
                <w:rFonts w:cs="B Zar"/>
                <w:sz w:val="24"/>
                <w:szCs w:val="28"/>
              </w:rPr>
            </w:pPr>
            <w:r w:rsidRPr="00437687">
              <w:rPr>
                <w:rFonts w:asciiTheme="minorHAnsi" w:eastAsiaTheme="minorHAnsi" w:hAnsiTheme="minorHAnsi" w:cs="B Zar"/>
                <w:position w:val="-10"/>
                <w:sz w:val="24"/>
                <w:szCs w:val="24"/>
              </w:rPr>
              <w:object w:dxaOrig="2568" w:dyaOrig="324" w14:anchorId="2A726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16.8pt" o:ole="">
                  <v:imagedata r:id="rId9" o:title=""/>
                </v:shape>
                <o:OLEObject Type="Embed" ProgID="Equation.DSMT4" ShapeID="_x0000_i1025" DrawAspect="Content" ObjectID="_1776789560" r:id="rId10"/>
              </w:object>
            </w:r>
          </w:p>
        </w:tc>
      </w:tr>
    </w:tbl>
    <w:p w14:paraId="02799E86" w14:textId="77777777" w:rsidR="00437687" w:rsidRPr="00437687" w:rsidRDefault="00437687" w:rsidP="00437687">
      <w:pPr>
        <w:bidi/>
        <w:spacing w:after="0" w:line="288" w:lineRule="auto"/>
        <w:ind w:firstLine="284"/>
        <w:jc w:val="both"/>
        <w:rPr>
          <w:rFonts w:ascii="Times New Roman" w:eastAsia="Times New Roman" w:hAnsi="Times New Roman" w:cs="B Zar"/>
          <w:sz w:val="2"/>
          <w:szCs w:val="2"/>
          <w:rtl/>
        </w:rPr>
      </w:pPr>
    </w:p>
    <w:tbl>
      <w:tblPr>
        <w:tblStyle w:val="TableGrid0"/>
        <w:bidiVisual/>
        <w:tblW w:w="9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6769"/>
      </w:tblGrid>
      <w:tr w:rsidR="00437687" w:rsidRPr="00437687" w14:paraId="459AF98A" w14:textId="77777777" w:rsidTr="000B09CA">
        <w:tc>
          <w:tcPr>
            <w:tcW w:w="2804" w:type="dxa"/>
            <w:vAlign w:val="center"/>
          </w:tcPr>
          <w:p w14:paraId="0EC338F3" w14:textId="77777777" w:rsidR="00437687" w:rsidRPr="00437687" w:rsidRDefault="00437687" w:rsidP="00437687">
            <w:pPr>
              <w:bidi/>
              <w:spacing w:line="276" w:lineRule="auto"/>
              <w:ind w:firstLine="284"/>
              <w:rPr>
                <w:rFonts w:cs="B Zar"/>
                <w:sz w:val="24"/>
                <w:szCs w:val="24"/>
                <w:rtl/>
                <w:lang w:bidi="fa-IR"/>
              </w:rPr>
            </w:pPr>
            <w:r w:rsidRPr="00437687">
              <w:rPr>
                <w:rFonts w:cs="B Zar" w:hint="cs"/>
                <w:sz w:val="28"/>
                <w:szCs w:val="28"/>
                <w:rtl/>
                <w:lang w:bidi="fa-IR"/>
              </w:rPr>
              <w:t>(2-4)</w:t>
            </w:r>
          </w:p>
        </w:tc>
        <w:tc>
          <w:tcPr>
            <w:tcW w:w="6769" w:type="dxa"/>
            <w:vAlign w:val="center"/>
          </w:tcPr>
          <w:p w14:paraId="726C7394" w14:textId="77777777" w:rsidR="00437687" w:rsidRPr="00437687" w:rsidRDefault="00437687" w:rsidP="00437687">
            <w:pPr>
              <w:bidi/>
              <w:spacing w:line="276" w:lineRule="auto"/>
              <w:ind w:firstLine="284"/>
              <w:jc w:val="right"/>
              <w:rPr>
                <w:rFonts w:cs="B Zar"/>
                <w:sz w:val="24"/>
                <w:szCs w:val="24"/>
                <w:rtl/>
                <w:lang w:bidi="fa-IR"/>
              </w:rPr>
            </w:pPr>
            <w:r w:rsidRPr="00437687">
              <w:rPr>
                <w:rFonts w:asciiTheme="minorHAnsi" w:eastAsiaTheme="minorHAnsi" w:hAnsiTheme="minorHAnsi" w:cs="B Zar"/>
                <w:position w:val="-28"/>
                <w:sz w:val="24"/>
                <w:szCs w:val="24"/>
                <w:lang w:bidi="fa-IR"/>
              </w:rPr>
              <w:object w:dxaOrig="3576" w:dyaOrig="672" w14:anchorId="030071A1">
                <v:shape id="_x0000_i1026" type="#_x0000_t75" style="width:179.4pt;height:33.6pt" o:ole="">
                  <v:imagedata r:id="rId11" o:title=""/>
                </v:shape>
                <o:OLEObject Type="Embed" ProgID="Equation.DSMT4" ShapeID="_x0000_i1026" DrawAspect="Content" ObjectID="_1776789561" r:id="rId12"/>
              </w:object>
            </w:r>
          </w:p>
        </w:tc>
      </w:tr>
    </w:tbl>
    <w:p w14:paraId="6563F7E0" w14:textId="77777777" w:rsidR="00437687" w:rsidRPr="00437687" w:rsidRDefault="00437687" w:rsidP="00437687">
      <w:pPr>
        <w:bidi/>
        <w:spacing w:after="0" w:line="288" w:lineRule="auto"/>
        <w:ind w:firstLine="284"/>
        <w:jc w:val="both"/>
        <w:rPr>
          <w:rFonts w:ascii="Times New Roman" w:eastAsia="Times New Roman" w:hAnsi="Times New Roman" w:cs="B Zar"/>
          <w:sz w:val="2"/>
          <w:szCs w:val="2"/>
          <w:rtl/>
        </w:rPr>
      </w:pPr>
    </w:p>
    <w:tbl>
      <w:tblPr>
        <w:tblStyle w:val="TableGrid0"/>
        <w:bidiVisual/>
        <w:tblW w:w="9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821"/>
      </w:tblGrid>
      <w:tr w:rsidR="00437687" w:rsidRPr="00437687" w14:paraId="3BB966AD" w14:textId="77777777" w:rsidTr="000B09CA">
        <w:tc>
          <w:tcPr>
            <w:tcW w:w="2790" w:type="dxa"/>
            <w:vAlign w:val="center"/>
          </w:tcPr>
          <w:p w14:paraId="472936EC" w14:textId="77777777" w:rsidR="00437687" w:rsidRPr="00437687" w:rsidRDefault="00437687" w:rsidP="00437687">
            <w:pPr>
              <w:bidi/>
              <w:spacing w:line="276" w:lineRule="auto"/>
              <w:ind w:firstLine="284"/>
              <w:rPr>
                <w:rFonts w:cs="B Zar"/>
                <w:sz w:val="24"/>
                <w:szCs w:val="24"/>
                <w:rtl/>
                <w:lang w:bidi="fa-IR"/>
              </w:rPr>
            </w:pPr>
            <w:r w:rsidRPr="00437687">
              <w:rPr>
                <w:rFonts w:cs="B Zar" w:hint="cs"/>
                <w:sz w:val="28"/>
                <w:szCs w:val="28"/>
                <w:rtl/>
                <w:lang w:bidi="fa-IR"/>
              </w:rPr>
              <w:t>(3-4)</w:t>
            </w:r>
          </w:p>
        </w:tc>
        <w:tc>
          <w:tcPr>
            <w:tcW w:w="6821" w:type="dxa"/>
            <w:vAlign w:val="center"/>
          </w:tcPr>
          <w:p w14:paraId="132CE0D1" w14:textId="77777777" w:rsidR="00437687" w:rsidRPr="00437687" w:rsidRDefault="00437687" w:rsidP="00437687">
            <w:pPr>
              <w:bidi/>
              <w:spacing w:line="276" w:lineRule="auto"/>
              <w:ind w:firstLine="284"/>
              <w:jc w:val="right"/>
              <w:rPr>
                <w:rFonts w:cs="B Zar"/>
                <w:sz w:val="24"/>
                <w:szCs w:val="24"/>
                <w:rtl/>
                <w:lang w:bidi="fa-IR"/>
              </w:rPr>
            </w:pPr>
            <w:r w:rsidRPr="00437687">
              <w:rPr>
                <w:rFonts w:asciiTheme="minorHAnsi" w:eastAsiaTheme="minorHAnsi" w:hAnsiTheme="minorHAnsi" w:cs="B Zar"/>
                <w:position w:val="-12"/>
                <w:sz w:val="24"/>
                <w:szCs w:val="24"/>
                <w:lang w:bidi="fa-IR"/>
              </w:rPr>
              <w:object w:dxaOrig="3744" w:dyaOrig="360" w14:anchorId="4313D56D">
                <v:shape id="_x0000_i1027" type="#_x0000_t75" style="width:186.6pt;height:18pt" o:ole="">
                  <v:imagedata r:id="rId13" o:title=""/>
                </v:shape>
                <o:OLEObject Type="Embed" ProgID="Equation.DSMT4" ShapeID="_x0000_i1027" DrawAspect="Content" ObjectID="_1776789562" r:id="rId14"/>
              </w:object>
            </w:r>
          </w:p>
        </w:tc>
      </w:tr>
    </w:tbl>
    <w:p w14:paraId="52A4CFE4" w14:textId="77777777" w:rsidR="00437687" w:rsidRPr="00437687" w:rsidRDefault="00437687" w:rsidP="00437687">
      <w:pPr>
        <w:bidi/>
        <w:spacing w:after="0" w:line="288" w:lineRule="auto"/>
        <w:ind w:firstLine="284"/>
        <w:jc w:val="both"/>
        <w:rPr>
          <w:rFonts w:ascii="Times New Roman" w:eastAsia="Times New Roman" w:hAnsi="Times New Roman" w:cs="B Zar"/>
          <w:sz w:val="2"/>
          <w:szCs w:val="2"/>
          <w:rtl/>
        </w:rPr>
      </w:pPr>
    </w:p>
    <w:p w14:paraId="17C83DE4"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 xml:space="preserve">اگر </w:t>
      </w:r>
      <w:r w:rsidRPr="00437687">
        <w:rPr>
          <w:rFonts w:ascii="Times New Roman" w:eastAsia="Times New Roman" w:hAnsi="Times New Roman" w:cs="B Zar"/>
          <w:sz w:val="24"/>
          <w:szCs w:val="28"/>
          <w:lang w:bidi="fa-IR"/>
        </w:rPr>
        <w:t>K</w:t>
      </w:r>
      <w:r w:rsidRPr="00437687">
        <w:rPr>
          <w:rFonts w:ascii="Times New Roman" w:eastAsia="Times New Roman" w:hAnsi="Times New Roman" w:cs="B Zar" w:hint="cs"/>
          <w:sz w:val="24"/>
          <w:szCs w:val="28"/>
          <w:rtl/>
          <w:lang w:bidi="fa-IR"/>
        </w:rPr>
        <w:t xml:space="preserve"> تابع همیشه مثبت متقارن باشد، که شرایط مرسر</w:t>
      </w:r>
      <w:r w:rsidRPr="00437687">
        <w:rPr>
          <w:rFonts w:ascii="Times New Roman" w:eastAsia="Times New Roman" w:hAnsi="Times New Roman" w:cs="B Zar"/>
          <w:sz w:val="24"/>
          <w:szCs w:val="28"/>
          <w:vertAlign w:val="superscript"/>
          <w:rtl/>
          <w:lang w:bidi="fa-IR"/>
        </w:rPr>
        <w:footnoteReference w:id="16"/>
      </w:r>
      <w:r w:rsidRPr="00437687">
        <w:rPr>
          <w:rFonts w:ascii="Times New Roman" w:eastAsia="Times New Roman" w:hAnsi="Times New Roman" w:cs="B Zar" w:hint="cs"/>
          <w:sz w:val="24"/>
          <w:szCs w:val="28"/>
          <w:rtl/>
          <w:lang w:bidi="fa-IR"/>
        </w:rPr>
        <w:t xml:space="preserve"> را برآورده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آنگاه هسته، یک ضرب داخلی منطقی در فضای ویژگی را ارائه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مجموعة آموزشی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خطی در فضای ورودی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 نیست؛ اما این مجموعه در فضای ویژگی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 است. این موضوع "ترفند هسته" نامیده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w:t>
      </w:r>
    </w:p>
    <w:p w14:paraId="77FB020E" w14:textId="77777777" w:rsidR="00437687" w:rsidRPr="00437687" w:rsidRDefault="00437687" w:rsidP="00437687">
      <w:pPr>
        <w:bidi/>
        <w:spacing w:after="0" w:line="288" w:lineRule="auto"/>
        <w:jc w:val="center"/>
        <w:rPr>
          <w:rFonts w:ascii="Times New Roman" w:eastAsia="Times New Roman" w:hAnsi="Times New Roman" w:cs="B Zar"/>
          <w:sz w:val="24"/>
          <w:szCs w:val="28"/>
          <w:rtl/>
          <w:lang w:bidi="fa-IR"/>
        </w:rPr>
      </w:pPr>
      <w:r w:rsidRPr="00437687">
        <w:rPr>
          <w:rFonts w:ascii="Times New Roman" w:eastAsia="Times New Roman" w:hAnsi="Times New Roman" w:cs="B Zar"/>
          <w:noProof/>
          <w:sz w:val="24"/>
          <w:szCs w:val="24"/>
        </w:rPr>
        <w:lastRenderedPageBreak/>
        <w:drawing>
          <wp:inline distT="0" distB="0" distL="0" distR="0" wp14:anchorId="6AEF8952" wp14:editId="0273EDA7">
            <wp:extent cx="3052349" cy="2520000"/>
            <wp:effectExtent l="0" t="0" r="0" b="0"/>
            <wp:docPr id="1371339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3989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52349" cy="2520000"/>
                    </a:xfrm>
                    <a:prstGeom prst="rect">
                      <a:avLst/>
                    </a:prstGeom>
                    <a:noFill/>
                    <a:ln>
                      <a:noFill/>
                    </a:ln>
                  </pic:spPr>
                </pic:pic>
              </a:graphicData>
            </a:graphic>
          </wp:inline>
        </w:drawing>
      </w:r>
    </w:p>
    <w:p w14:paraId="738AD60F" w14:textId="77777777" w:rsidR="00437687" w:rsidRPr="00437687" w:rsidRDefault="00437687" w:rsidP="00437687">
      <w:pPr>
        <w:bidi/>
        <w:spacing w:after="0" w:line="288" w:lineRule="auto"/>
        <w:jc w:val="center"/>
        <w:rPr>
          <w:rFonts w:ascii="Times New Roman" w:eastAsia="Times New Roman" w:hAnsi="Times New Roman" w:cs="B Zar"/>
          <w:szCs w:val="24"/>
          <w:rtl/>
          <w:lang w:bidi="fa-IR"/>
        </w:rPr>
      </w:pPr>
      <w:r w:rsidRPr="00437687">
        <w:rPr>
          <w:rFonts w:ascii="Times New Roman" w:eastAsia="Times New Roman" w:hAnsi="Times New Roman" w:cs="B Zar" w:hint="cs"/>
          <w:szCs w:val="24"/>
          <w:rtl/>
          <w:lang w:bidi="fa-IR"/>
        </w:rPr>
        <w:t>شکل 4-2: تفکیک کلاس</w:t>
      </w:r>
      <w:r w:rsidRPr="00437687">
        <w:rPr>
          <w:rFonts w:ascii="Times New Roman" w:eastAsia="Times New Roman" w:hAnsi="Times New Roman" w:cs="B Zar"/>
          <w:szCs w:val="24"/>
          <w:rtl/>
          <w:lang w:bidi="fa-IR"/>
        </w:rPr>
        <w:softHyphen/>
      </w:r>
      <w:r w:rsidRPr="00437687">
        <w:rPr>
          <w:rFonts w:ascii="Times New Roman" w:eastAsia="Times New Roman" w:hAnsi="Times New Roman" w:cs="B Zar" w:hint="cs"/>
          <w:szCs w:val="24"/>
          <w:rtl/>
          <w:lang w:bidi="fa-IR"/>
        </w:rPr>
        <w:t>ها.</w:t>
      </w:r>
    </w:p>
    <w:p w14:paraId="3042EAC5" w14:textId="77777777" w:rsidR="00437687" w:rsidRPr="00437687" w:rsidRDefault="00437687" w:rsidP="00437687">
      <w:pPr>
        <w:bidi/>
        <w:spacing w:after="0" w:line="288" w:lineRule="auto"/>
        <w:ind w:firstLine="284"/>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b/>
          <w:bCs/>
          <w:sz w:val="24"/>
          <w:szCs w:val="28"/>
          <w:rtl/>
          <w:lang w:bidi="fa-IR"/>
        </w:rPr>
        <w:t>هسته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ها:</w:t>
      </w:r>
      <w:r w:rsidRPr="00437687">
        <w:rPr>
          <w:rFonts w:ascii="Times New Roman" w:eastAsia="Times New Roman" w:hAnsi="Times New Roman" w:cs="B Zar" w:hint="cs"/>
          <w:sz w:val="24"/>
          <w:szCs w:val="28"/>
          <w:rtl/>
          <w:lang w:bidi="fa-IR"/>
        </w:rPr>
        <w:t xml:space="preserve"> مزایای اصلی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این است که عملکرد تعمیم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با انتخاب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مناسب بهبود یابد. بنابراین، انتخاب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برای کاربردهای ویژه، حیاتی است.</w:t>
      </w:r>
    </w:p>
    <w:p w14:paraId="12356202" w14:textId="77777777" w:rsidR="00437687" w:rsidRPr="00437687" w:rsidRDefault="00437687" w:rsidP="00437687">
      <w:pPr>
        <w:bidi/>
        <w:spacing w:after="0" w:line="288" w:lineRule="auto"/>
        <w:ind w:firstLine="284"/>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b/>
          <w:bCs/>
          <w:sz w:val="24"/>
          <w:szCs w:val="28"/>
          <w:rtl/>
          <w:lang w:bidi="fa-IR"/>
        </w:rPr>
        <w:t>هسته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های خطی:</w:t>
      </w:r>
      <w:r w:rsidRPr="00437687">
        <w:rPr>
          <w:rFonts w:ascii="Times New Roman" w:eastAsia="Times New Roman" w:hAnsi="Times New Roman" w:cs="B Zar" w:hint="cs"/>
          <w:sz w:val="24"/>
          <w:szCs w:val="28"/>
          <w:rtl/>
          <w:lang w:bidi="fa-IR"/>
        </w:rPr>
        <w:t xml:space="preserve"> اگر مسئلة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در فضای ورودی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خطی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 باشد، آنگاه نگاشت فضای ورودی در فضای ابعاد بالا مورد نیاز نخواهد بود.</w:t>
      </w:r>
    </w:p>
    <w:tbl>
      <w:tblPr>
        <w:tblStyle w:val="TableGrid0"/>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6204"/>
      </w:tblGrid>
      <w:tr w:rsidR="00437687" w:rsidRPr="00437687" w14:paraId="286BE441" w14:textId="77777777" w:rsidTr="000B09CA">
        <w:tc>
          <w:tcPr>
            <w:tcW w:w="3233" w:type="dxa"/>
            <w:vAlign w:val="center"/>
          </w:tcPr>
          <w:p w14:paraId="24FDA36C" w14:textId="77777777" w:rsidR="00437687" w:rsidRPr="00437687" w:rsidRDefault="00437687" w:rsidP="00437687">
            <w:pPr>
              <w:bidi/>
              <w:spacing w:line="276" w:lineRule="auto"/>
              <w:ind w:firstLine="284"/>
              <w:rPr>
                <w:rFonts w:cs="B Zar"/>
                <w:sz w:val="24"/>
                <w:szCs w:val="24"/>
                <w:rtl/>
                <w:lang w:bidi="fa-IR"/>
              </w:rPr>
            </w:pPr>
            <w:r w:rsidRPr="00437687">
              <w:rPr>
                <w:rFonts w:cs="B Zar" w:hint="cs"/>
                <w:sz w:val="28"/>
                <w:szCs w:val="28"/>
                <w:rtl/>
                <w:lang w:bidi="fa-IR"/>
              </w:rPr>
              <w:t>(4-4)</w:t>
            </w:r>
          </w:p>
        </w:tc>
        <w:tc>
          <w:tcPr>
            <w:tcW w:w="6335" w:type="dxa"/>
            <w:vAlign w:val="center"/>
          </w:tcPr>
          <w:p w14:paraId="31731EA8" w14:textId="77777777" w:rsidR="00437687" w:rsidRPr="00437687" w:rsidRDefault="00437687" w:rsidP="00437687">
            <w:pPr>
              <w:bidi/>
              <w:spacing w:line="276" w:lineRule="auto"/>
              <w:ind w:firstLine="284"/>
              <w:jc w:val="right"/>
              <w:rPr>
                <w:rFonts w:cs="B Zar"/>
                <w:sz w:val="24"/>
                <w:szCs w:val="24"/>
                <w:rtl/>
                <w:lang w:bidi="fa-IR"/>
              </w:rPr>
            </w:pPr>
            <w:r w:rsidRPr="00437687">
              <w:rPr>
                <w:rFonts w:asciiTheme="minorHAnsi" w:eastAsiaTheme="minorHAnsi" w:hAnsiTheme="minorHAnsi" w:cs="B Zar"/>
                <w:position w:val="-10"/>
                <w:sz w:val="24"/>
                <w:szCs w:val="24"/>
                <w:lang w:bidi="fa-IR"/>
              </w:rPr>
              <w:object w:dxaOrig="1800" w:dyaOrig="420" w14:anchorId="3470D1A5">
                <v:shape id="_x0000_i1028" type="#_x0000_t75" style="width:90pt;height:21pt" o:ole="">
                  <v:imagedata r:id="rId16" o:title=""/>
                </v:shape>
                <o:OLEObject Type="Embed" ProgID="Equation.DSMT4" ShapeID="_x0000_i1028" DrawAspect="Content" ObjectID="_1776789563" r:id="rId17"/>
              </w:object>
            </w:r>
            <w:r w:rsidRPr="00437687">
              <w:rPr>
                <w:rFonts w:cs="B Zar"/>
                <w:sz w:val="24"/>
                <w:szCs w:val="24"/>
                <w:rtl/>
                <w:lang w:bidi="fa-IR"/>
              </w:rPr>
              <w:t xml:space="preserve"> </w:t>
            </w:r>
          </w:p>
        </w:tc>
      </w:tr>
    </w:tbl>
    <w:p w14:paraId="4E20678E" w14:textId="77777777" w:rsidR="00437687" w:rsidRPr="00437687" w:rsidRDefault="00437687" w:rsidP="00437687">
      <w:pPr>
        <w:bidi/>
        <w:spacing w:after="0" w:line="288" w:lineRule="auto"/>
        <w:ind w:firstLine="284"/>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هستة چندجمله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ای:</w:t>
      </w:r>
      <w:r w:rsidRPr="00437687">
        <w:rPr>
          <w:rFonts w:ascii="Times New Roman" w:eastAsia="Times New Roman" w:hAnsi="Times New Roman" w:cs="B Zar" w:hint="cs"/>
          <w:sz w:val="24"/>
          <w:szCs w:val="28"/>
          <w:rtl/>
          <w:lang w:bidi="fa-IR"/>
        </w:rPr>
        <w:t xml:space="preserve"> هستة چندجمله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ای از درجة </w:t>
      </w:r>
      <w:r w:rsidRPr="00437687">
        <w:rPr>
          <w:rFonts w:ascii="Times New Roman" w:eastAsia="Times New Roman" w:hAnsi="Times New Roman" w:cs="B Zar"/>
          <w:sz w:val="24"/>
          <w:szCs w:val="28"/>
          <w:lang w:bidi="fa-IR"/>
        </w:rPr>
        <w:t>d</w:t>
      </w:r>
      <w:r w:rsidRPr="00437687">
        <w:rPr>
          <w:rFonts w:ascii="Times New Roman" w:eastAsia="Times New Roman" w:hAnsi="Times New Roman" w:cs="B Zar" w:hint="cs"/>
          <w:sz w:val="24"/>
          <w:szCs w:val="28"/>
          <w:rtl/>
          <w:lang w:bidi="fa-IR"/>
        </w:rPr>
        <w:t xml:space="preserve">، که </w:t>
      </w:r>
      <w:r w:rsidRPr="00437687">
        <w:rPr>
          <w:rFonts w:ascii="Times New Roman" w:eastAsia="Times New Roman" w:hAnsi="Times New Roman" w:cs="B Zar"/>
          <w:sz w:val="24"/>
          <w:szCs w:val="28"/>
          <w:lang w:bidi="fa-IR"/>
        </w:rPr>
        <w:t>d</w:t>
      </w:r>
      <w:r w:rsidRPr="00437687">
        <w:rPr>
          <w:rFonts w:ascii="Times New Roman" w:eastAsia="Times New Roman" w:hAnsi="Times New Roman" w:cs="B Zar" w:hint="cs"/>
          <w:sz w:val="24"/>
          <w:szCs w:val="28"/>
          <w:rtl/>
          <w:lang w:bidi="fa-IR"/>
        </w:rPr>
        <w:t xml:space="preserve"> عددی طبیعی است،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صورت زیر داده شده است:</w:t>
      </w:r>
    </w:p>
    <w:tbl>
      <w:tblPr>
        <w:tblStyle w:val="TableGrid0"/>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6212"/>
      </w:tblGrid>
      <w:tr w:rsidR="00437687" w:rsidRPr="00437687" w14:paraId="05DDAA53" w14:textId="77777777" w:rsidTr="000B09CA">
        <w:tc>
          <w:tcPr>
            <w:tcW w:w="3233" w:type="dxa"/>
            <w:vAlign w:val="center"/>
          </w:tcPr>
          <w:p w14:paraId="4C319989" w14:textId="77777777" w:rsidR="00437687" w:rsidRPr="00437687" w:rsidRDefault="00437687" w:rsidP="00437687">
            <w:pPr>
              <w:bidi/>
              <w:spacing w:line="276" w:lineRule="auto"/>
              <w:ind w:firstLine="284"/>
              <w:rPr>
                <w:rFonts w:cs="B Zar"/>
                <w:sz w:val="24"/>
                <w:szCs w:val="24"/>
                <w:rtl/>
                <w:lang w:bidi="fa-IR"/>
              </w:rPr>
            </w:pPr>
            <w:r w:rsidRPr="00437687">
              <w:rPr>
                <w:rFonts w:cs="B Zar" w:hint="cs"/>
                <w:sz w:val="28"/>
                <w:szCs w:val="28"/>
                <w:rtl/>
                <w:lang w:bidi="fa-IR"/>
              </w:rPr>
              <w:t>(5-4)</w:t>
            </w:r>
          </w:p>
        </w:tc>
        <w:tc>
          <w:tcPr>
            <w:tcW w:w="6334" w:type="dxa"/>
            <w:vAlign w:val="center"/>
          </w:tcPr>
          <w:p w14:paraId="25DC0CA4" w14:textId="77777777" w:rsidR="00437687" w:rsidRPr="00437687" w:rsidRDefault="00437687" w:rsidP="00437687">
            <w:pPr>
              <w:bidi/>
              <w:spacing w:line="276" w:lineRule="auto"/>
              <w:ind w:firstLine="284"/>
              <w:jc w:val="right"/>
              <w:rPr>
                <w:rFonts w:cs="B Zar"/>
                <w:sz w:val="24"/>
                <w:szCs w:val="24"/>
                <w:rtl/>
                <w:lang w:bidi="fa-IR"/>
              </w:rPr>
            </w:pPr>
            <w:r w:rsidRPr="00437687">
              <w:rPr>
                <w:rFonts w:asciiTheme="minorHAnsi" w:eastAsiaTheme="minorHAnsi" w:hAnsiTheme="minorHAnsi" w:cs="B Zar"/>
                <w:position w:val="-10"/>
                <w:sz w:val="24"/>
                <w:szCs w:val="24"/>
                <w:lang w:bidi="fa-IR"/>
              </w:rPr>
              <w:object w:dxaOrig="2376" w:dyaOrig="420" w14:anchorId="672786B3">
                <v:shape id="_x0000_i1029" type="#_x0000_t75" style="width:119.4pt;height:21pt" o:ole="">
                  <v:imagedata r:id="rId18" o:title=""/>
                </v:shape>
                <o:OLEObject Type="Embed" ProgID="Equation.DSMT4" ShapeID="_x0000_i1029" DrawAspect="Content" ObjectID="_1776789564" r:id="rId19"/>
              </w:object>
            </w:r>
          </w:p>
        </w:tc>
      </w:tr>
    </w:tbl>
    <w:p w14:paraId="23DBF537"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در این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 عدد یک اضافه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تا همة عبارات ضرب</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با درجه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کوچکتر یا مساوی </w:t>
      </w:r>
      <w:r w:rsidRPr="00437687">
        <w:rPr>
          <w:rFonts w:ascii="Times New Roman" w:eastAsia="Times New Roman" w:hAnsi="Times New Roman" w:cs="B Zar"/>
          <w:sz w:val="24"/>
          <w:szCs w:val="28"/>
          <w:lang w:bidi="fa-IR"/>
        </w:rPr>
        <w:t>d</w:t>
      </w:r>
      <w:r w:rsidRPr="00437687">
        <w:rPr>
          <w:rFonts w:ascii="Times New Roman" w:eastAsia="Times New Roman" w:hAnsi="Times New Roman" w:cs="B Zar" w:hint="cs"/>
          <w:sz w:val="24"/>
          <w:szCs w:val="28"/>
          <w:rtl/>
          <w:lang w:bidi="fa-IR"/>
        </w:rPr>
        <w:t xml:space="preserve"> را شامل شود.</w:t>
      </w:r>
    </w:p>
    <w:p w14:paraId="485B0843"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هنگامی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که</w:t>
      </w:r>
      <w:r w:rsidRPr="00437687">
        <w:rPr>
          <w:rFonts w:ascii="Times New Roman" w:eastAsia="Times New Roman" w:hAnsi="Times New Roman" w:cs="B Zar"/>
          <w:position w:val="-6"/>
          <w:sz w:val="24"/>
          <w:szCs w:val="24"/>
          <w:lang w:bidi="fa-IR"/>
        </w:rPr>
        <w:object w:dxaOrig="492" w:dyaOrig="276" w14:anchorId="7267771D">
          <v:shape id="_x0000_i1030" type="#_x0000_t75" style="width:24.6pt;height:13.2pt" o:ole="">
            <v:imagedata r:id="rId20" o:title=""/>
          </v:shape>
          <o:OLEObject Type="Embed" ProgID="Equation.DSMT4" ShapeID="_x0000_i1030" DrawAspect="Content" ObjectID="_1776789565" r:id="rId21"/>
        </w:object>
      </w:r>
      <w:r w:rsidRPr="00437687">
        <w:rPr>
          <w:rFonts w:ascii="Times New Roman" w:eastAsia="Times New Roman" w:hAnsi="Times New Roman" w:cs="B Zar" w:hint="cs"/>
          <w:sz w:val="24"/>
          <w:szCs w:val="28"/>
          <w:rtl/>
          <w:lang w:bidi="fa-IR"/>
        </w:rPr>
        <w:t xml:space="preserve"> باشد، هسته برابر هستة خطی به علاوه یک است. بنابراین با تنظیم </w:t>
      </w:r>
      <w:r w:rsidRPr="00437687">
        <w:rPr>
          <w:rFonts w:ascii="Times New Roman" w:eastAsia="Times New Roman" w:hAnsi="Times New Roman" w:cs="B Zar"/>
          <w:sz w:val="24"/>
          <w:szCs w:val="28"/>
          <w:lang w:bidi="fa-IR"/>
        </w:rPr>
        <w:t>b</w:t>
      </w:r>
      <w:r w:rsidRPr="00437687">
        <w:rPr>
          <w:rFonts w:ascii="Times New Roman" w:eastAsia="Times New Roman" w:hAnsi="Times New Roman" w:cs="B Zar" w:hint="cs"/>
          <w:sz w:val="24"/>
          <w:szCs w:val="28"/>
          <w:rtl/>
          <w:lang w:bidi="fa-IR"/>
        </w:rPr>
        <w:t xml:space="preserve"> در تابع تصمیم، هم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ارز هستة خطی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w:t>
      </w:r>
    </w:p>
    <w:p w14:paraId="6758BE8A" w14:textId="77777777" w:rsidR="00437687" w:rsidRPr="00437687" w:rsidRDefault="00437687" w:rsidP="008746F6">
      <w:pPr>
        <w:numPr>
          <w:ilvl w:val="0"/>
          <w:numId w:val="1"/>
        </w:numPr>
        <w:bidi/>
        <w:spacing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hint="cs"/>
          <w:sz w:val="24"/>
          <w:szCs w:val="28"/>
          <w:u w:val="single"/>
          <w:rtl/>
          <w:lang w:bidi="fa-IR"/>
        </w:rPr>
        <w:t>چندجمله</w:t>
      </w:r>
      <w:r w:rsidRPr="00437687">
        <w:rPr>
          <w:rFonts w:ascii="Times New Roman" w:eastAsia="Calibri" w:hAnsi="Times New Roman" w:cs="B Zar"/>
          <w:sz w:val="24"/>
          <w:szCs w:val="28"/>
          <w:u w:val="single"/>
          <w:rtl/>
          <w:lang w:bidi="fa-IR"/>
        </w:rPr>
        <w:softHyphen/>
      </w:r>
      <w:r w:rsidRPr="00437687">
        <w:rPr>
          <w:rFonts w:ascii="Times New Roman" w:eastAsia="Calibri" w:hAnsi="Times New Roman" w:cs="B Zar" w:hint="cs"/>
          <w:sz w:val="24"/>
          <w:szCs w:val="28"/>
          <w:u w:val="single"/>
          <w:rtl/>
          <w:lang w:bidi="fa-IR"/>
        </w:rPr>
        <w:t>ای</w:t>
      </w:r>
      <w:r w:rsidRPr="00437687">
        <w:rPr>
          <w:rFonts w:ascii="Times New Roman" w:eastAsia="Calibri" w:hAnsi="Times New Roman" w:cs="B Zar" w:hint="cs"/>
          <w:sz w:val="24"/>
          <w:szCs w:val="28"/>
          <w:rtl/>
          <w:lang w:bidi="fa-IR"/>
        </w:rPr>
        <w:t>: نگاشت چندجمله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ای، روشی متداول در مدل</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سازی غیرخطی است. معمولاً هستة دوم ترجیح داده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شود، زیرا از مشکلات مربوط به صفر شدن هسین</w:t>
      </w:r>
      <w:r w:rsidRPr="00437687">
        <w:rPr>
          <w:rFonts w:ascii="Times New Roman" w:eastAsia="Calibri" w:hAnsi="Times New Roman" w:cs="B Zar"/>
          <w:sz w:val="24"/>
          <w:szCs w:val="28"/>
          <w:vertAlign w:val="superscript"/>
          <w:rtl/>
          <w:lang w:bidi="fa-IR"/>
        </w:rPr>
        <w:footnoteReference w:id="17"/>
      </w:r>
      <w:r w:rsidRPr="00437687">
        <w:rPr>
          <w:rFonts w:ascii="Times New Roman" w:eastAsia="Calibri" w:hAnsi="Times New Roman" w:cs="B Zar" w:hint="cs"/>
          <w:sz w:val="24"/>
          <w:szCs w:val="28"/>
          <w:rtl/>
          <w:lang w:bidi="fa-IR"/>
        </w:rPr>
        <w:t xml:space="preserve"> اجتناب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کند.</w:t>
      </w:r>
    </w:p>
    <w:tbl>
      <w:tblPr>
        <w:tblStyle w:val="TableGrid0"/>
        <w:bidiVisual/>
        <w:tblW w:w="8929" w:type="dxa"/>
        <w:tblInd w:w="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6349"/>
      </w:tblGrid>
      <w:tr w:rsidR="00437687" w:rsidRPr="00437687" w14:paraId="54162398" w14:textId="77777777" w:rsidTr="000B09CA">
        <w:tc>
          <w:tcPr>
            <w:tcW w:w="2580" w:type="dxa"/>
            <w:vAlign w:val="center"/>
          </w:tcPr>
          <w:p w14:paraId="5292A9EB" w14:textId="77777777" w:rsidR="00437687" w:rsidRPr="00437687" w:rsidRDefault="00437687" w:rsidP="00437687">
            <w:pPr>
              <w:bidi/>
              <w:spacing w:line="288" w:lineRule="auto"/>
              <w:ind w:firstLine="284"/>
              <w:rPr>
                <w:rFonts w:cs="B Zar"/>
                <w:sz w:val="24"/>
                <w:szCs w:val="24"/>
                <w:rtl/>
              </w:rPr>
            </w:pPr>
            <w:r w:rsidRPr="00437687">
              <w:rPr>
                <w:rFonts w:cs="B Zar" w:hint="cs"/>
                <w:sz w:val="28"/>
                <w:szCs w:val="28"/>
                <w:rtl/>
              </w:rPr>
              <w:t>(4-6)</w:t>
            </w:r>
          </w:p>
        </w:tc>
        <w:tc>
          <w:tcPr>
            <w:tcW w:w="6349" w:type="dxa"/>
            <w:vAlign w:val="center"/>
          </w:tcPr>
          <w:p w14:paraId="5F8D8AE4" w14:textId="77777777" w:rsidR="00437687" w:rsidRPr="00437687" w:rsidRDefault="00437687" w:rsidP="00437687">
            <w:pPr>
              <w:bidi/>
              <w:spacing w:line="276" w:lineRule="auto"/>
              <w:ind w:firstLine="284"/>
              <w:jc w:val="right"/>
              <w:rPr>
                <w:rFonts w:cs="B Zar"/>
                <w:sz w:val="24"/>
                <w:szCs w:val="24"/>
                <w:lang w:bidi="fa-IR"/>
              </w:rPr>
            </w:pPr>
            <w:r w:rsidRPr="00437687">
              <w:rPr>
                <w:rFonts w:asciiTheme="minorHAnsi" w:eastAsiaTheme="minorHAnsi" w:hAnsiTheme="minorHAnsi" w:cs="B Zar"/>
                <w:position w:val="-12"/>
                <w:sz w:val="24"/>
                <w:szCs w:val="24"/>
                <w:lang w:bidi="fa-IR"/>
              </w:rPr>
              <w:object w:dxaOrig="2016" w:dyaOrig="444" w14:anchorId="06517791">
                <v:shape id="_x0000_i1031" type="#_x0000_t75" style="width:101.4pt;height:22.8pt" o:ole="">
                  <v:imagedata r:id="rId22" o:title=""/>
                </v:shape>
                <o:OLEObject Type="Embed" ProgID="Equation.DSMT4" ShapeID="_x0000_i1031" DrawAspect="Content" ObjectID="_1776789566" r:id="rId23"/>
              </w:object>
            </w:r>
          </w:p>
        </w:tc>
      </w:tr>
    </w:tbl>
    <w:p w14:paraId="70606518" w14:textId="77777777" w:rsidR="00437687" w:rsidRPr="00437687" w:rsidRDefault="00437687" w:rsidP="00437687">
      <w:pPr>
        <w:bidi/>
        <w:spacing w:after="0" w:line="288" w:lineRule="auto"/>
        <w:ind w:firstLine="284"/>
        <w:jc w:val="both"/>
        <w:rPr>
          <w:rFonts w:ascii="Times New Roman" w:eastAsia="Times New Roman" w:hAnsi="Times New Roman" w:cs="B Zar"/>
          <w:sz w:val="2"/>
          <w:szCs w:val="2"/>
          <w:rtl/>
        </w:rPr>
      </w:pPr>
    </w:p>
    <w:tbl>
      <w:tblPr>
        <w:tblStyle w:val="TableGrid0"/>
        <w:bidiVisual/>
        <w:tblW w:w="0" w:type="auto"/>
        <w:tblInd w:w="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6197"/>
      </w:tblGrid>
      <w:tr w:rsidR="00437687" w:rsidRPr="00437687" w14:paraId="53162F2C" w14:textId="77777777" w:rsidTr="000B09CA">
        <w:tc>
          <w:tcPr>
            <w:tcW w:w="2596" w:type="dxa"/>
            <w:vAlign w:val="center"/>
          </w:tcPr>
          <w:p w14:paraId="3D13329E" w14:textId="77777777" w:rsidR="00437687" w:rsidRPr="00437687" w:rsidRDefault="00437687" w:rsidP="00437687">
            <w:pPr>
              <w:bidi/>
              <w:spacing w:line="276" w:lineRule="auto"/>
              <w:ind w:firstLine="284"/>
              <w:rPr>
                <w:rFonts w:cs="B Zar"/>
                <w:sz w:val="24"/>
                <w:szCs w:val="24"/>
                <w:rtl/>
                <w:lang w:bidi="fa-IR"/>
              </w:rPr>
            </w:pPr>
            <w:r w:rsidRPr="00437687">
              <w:rPr>
                <w:rFonts w:cs="B Zar" w:hint="cs"/>
                <w:sz w:val="28"/>
                <w:szCs w:val="28"/>
                <w:rtl/>
                <w:lang w:bidi="fa-IR"/>
              </w:rPr>
              <w:t>(7-4)</w:t>
            </w:r>
          </w:p>
        </w:tc>
        <w:tc>
          <w:tcPr>
            <w:tcW w:w="6334" w:type="dxa"/>
            <w:vAlign w:val="center"/>
          </w:tcPr>
          <w:p w14:paraId="2489BCA1" w14:textId="77777777" w:rsidR="00437687" w:rsidRPr="00437687" w:rsidRDefault="00437687" w:rsidP="00437687">
            <w:pPr>
              <w:bidi/>
              <w:spacing w:line="276" w:lineRule="auto"/>
              <w:ind w:firstLine="284"/>
              <w:jc w:val="right"/>
              <w:rPr>
                <w:rFonts w:cs="B Zar"/>
                <w:sz w:val="24"/>
                <w:szCs w:val="24"/>
                <w:rtl/>
                <w:lang w:bidi="fa-IR"/>
              </w:rPr>
            </w:pPr>
            <w:r w:rsidRPr="00437687">
              <w:rPr>
                <w:rFonts w:asciiTheme="minorHAnsi" w:eastAsiaTheme="minorHAnsi" w:hAnsiTheme="minorHAnsi" w:cs="B Zar"/>
                <w:position w:val="-12"/>
                <w:sz w:val="24"/>
                <w:szCs w:val="24"/>
                <w:lang w:bidi="fa-IR"/>
              </w:rPr>
              <w:object w:dxaOrig="2412" w:dyaOrig="444" w14:anchorId="7E64BC08">
                <v:shape id="_x0000_i1032" type="#_x0000_t75" style="width:120.6pt;height:22.8pt" o:ole="">
                  <v:imagedata r:id="rId24" o:title=""/>
                </v:shape>
                <o:OLEObject Type="Embed" ProgID="Equation.DSMT4" ShapeID="_x0000_i1032" DrawAspect="Content" ObjectID="_1776789567" r:id="rId25"/>
              </w:object>
            </w:r>
          </w:p>
        </w:tc>
      </w:tr>
    </w:tbl>
    <w:p w14:paraId="151C9E27" w14:textId="77777777" w:rsidR="00437687" w:rsidRPr="00437687" w:rsidRDefault="00437687" w:rsidP="008746F6">
      <w:pPr>
        <w:numPr>
          <w:ilvl w:val="0"/>
          <w:numId w:val="1"/>
        </w:numPr>
        <w:bidi/>
        <w:spacing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hint="cs"/>
          <w:sz w:val="24"/>
          <w:szCs w:val="28"/>
          <w:u w:val="single"/>
          <w:rtl/>
          <w:lang w:bidi="fa-IR"/>
        </w:rPr>
        <w:lastRenderedPageBreak/>
        <w:t>تابع اساس شعاعی گاوسی</w:t>
      </w:r>
      <w:r w:rsidRPr="00437687">
        <w:rPr>
          <w:rFonts w:ascii="Times New Roman" w:eastAsia="Calibri" w:hAnsi="Times New Roman" w:cs="B Zar" w:hint="cs"/>
          <w:sz w:val="24"/>
          <w:szCs w:val="28"/>
          <w:rtl/>
          <w:lang w:bidi="fa-IR"/>
        </w:rPr>
        <w:t>: توابع اساس شعاعی که متداول</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ترین حالت آن در فرم گاوسی است.</w:t>
      </w:r>
    </w:p>
    <w:tbl>
      <w:tblPr>
        <w:tblStyle w:val="TableGrid0"/>
        <w:bidiVisual/>
        <w:tblW w:w="9004" w:type="dxa"/>
        <w:tblInd w:w="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2"/>
        <w:gridCol w:w="6422"/>
      </w:tblGrid>
      <w:tr w:rsidR="00437687" w:rsidRPr="00437687" w14:paraId="402B9042" w14:textId="77777777" w:rsidTr="000B09CA">
        <w:tc>
          <w:tcPr>
            <w:tcW w:w="2582" w:type="dxa"/>
            <w:vAlign w:val="center"/>
          </w:tcPr>
          <w:p w14:paraId="05EBF89E" w14:textId="77777777" w:rsidR="00437687" w:rsidRPr="00437687" w:rsidRDefault="00437687" w:rsidP="00437687">
            <w:pPr>
              <w:bidi/>
              <w:spacing w:line="288" w:lineRule="auto"/>
              <w:ind w:firstLine="284"/>
              <w:rPr>
                <w:rFonts w:cs="B Zar"/>
                <w:sz w:val="24"/>
                <w:szCs w:val="24"/>
                <w:rtl/>
              </w:rPr>
            </w:pPr>
            <w:r w:rsidRPr="00437687">
              <w:rPr>
                <w:rFonts w:cs="B Zar" w:hint="cs"/>
                <w:sz w:val="28"/>
                <w:szCs w:val="28"/>
                <w:rtl/>
              </w:rPr>
              <w:t>(4-8)</w:t>
            </w:r>
          </w:p>
        </w:tc>
        <w:tc>
          <w:tcPr>
            <w:tcW w:w="6422" w:type="dxa"/>
            <w:vAlign w:val="center"/>
          </w:tcPr>
          <w:p w14:paraId="48AD6C96" w14:textId="77777777" w:rsidR="00437687" w:rsidRPr="00437687" w:rsidRDefault="00437687" w:rsidP="00437687">
            <w:pPr>
              <w:bidi/>
              <w:spacing w:line="276" w:lineRule="auto"/>
              <w:ind w:firstLine="284"/>
              <w:jc w:val="right"/>
              <w:rPr>
                <w:rFonts w:cs="B Zar"/>
                <w:sz w:val="24"/>
                <w:szCs w:val="24"/>
                <w:rtl/>
                <w:lang w:bidi="fa-IR"/>
              </w:rPr>
            </w:pPr>
            <w:r w:rsidRPr="00437687">
              <w:rPr>
                <w:rFonts w:asciiTheme="minorHAnsi" w:eastAsiaTheme="minorHAnsi" w:hAnsiTheme="minorHAnsi" w:cs="B Zar"/>
                <w:position w:val="-36"/>
                <w:sz w:val="24"/>
                <w:szCs w:val="24"/>
                <w:lang w:bidi="fa-IR"/>
              </w:rPr>
              <w:object w:dxaOrig="3084" w:dyaOrig="840" w14:anchorId="798E6E3F">
                <v:shape id="_x0000_i1033" type="#_x0000_t75" style="width:154.8pt;height:42pt" o:ole="">
                  <v:imagedata r:id="rId26" o:title=""/>
                </v:shape>
                <o:OLEObject Type="Embed" ProgID="Equation.DSMT4" ShapeID="_x0000_i1033" DrawAspect="Content" ObjectID="_1776789568" r:id="rId27"/>
              </w:object>
            </w:r>
          </w:p>
        </w:tc>
      </w:tr>
    </w:tbl>
    <w:p w14:paraId="6249FEAE" w14:textId="77777777" w:rsidR="00437687" w:rsidRPr="00437687" w:rsidRDefault="00437687" w:rsidP="00437687">
      <w:pPr>
        <w:bidi/>
        <w:spacing w:after="0" w:line="288" w:lineRule="auto"/>
        <w:ind w:firstLine="284"/>
        <w:jc w:val="both"/>
        <w:rPr>
          <w:rFonts w:ascii="Times New Roman" w:eastAsia="Times New Roman" w:hAnsi="Times New Roman" w:cs="B Zar"/>
          <w:sz w:val="2"/>
          <w:szCs w:val="2"/>
          <w:rtl/>
        </w:rPr>
      </w:pPr>
    </w:p>
    <w:p w14:paraId="4BBC36B9" w14:textId="77777777" w:rsidR="00437687" w:rsidRPr="00437687" w:rsidRDefault="00437687" w:rsidP="008746F6">
      <w:pPr>
        <w:numPr>
          <w:ilvl w:val="0"/>
          <w:numId w:val="1"/>
        </w:numPr>
        <w:bidi/>
        <w:spacing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hint="cs"/>
          <w:sz w:val="24"/>
          <w:szCs w:val="28"/>
          <w:u w:val="single"/>
          <w:rtl/>
          <w:lang w:bidi="fa-IR"/>
        </w:rPr>
        <w:t>تابع اساس شعاعی نمایی</w:t>
      </w:r>
      <w:r w:rsidRPr="00437687">
        <w:rPr>
          <w:rFonts w:ascii="Times New Roman" w:eastAsia="Calibri" w:hAnsi="Times New Roman" w:cs="B Zar" w:hint="cs"/>
          <w:sz w:val="24"/>
          <w:szCs w:val="28"/>
          <w:rtl/>
          <w:lang w:bidi="fa-IR"/>
        </w:rPr>
        <w:t>: یک تابع اساس شعاعی</w:t>
      </w:r>
      <w:r w:rsidRPr="00437687">
        <w:rPr>
          <w:rFonts w:ascii="Times New Roman" w:eastAsia="Calibri" w:hAnsi="Times New Roman" w:cs="B Zar"/>
          <w:sz w:val="24"/>
          <w:szCs w:val="28"/>
          <w:vertAlign w:val="superscript"/>
          <w:rtl/>
          <w:lang w:bidi="fa-IR"/>
        </w:rPr>
        <w:footnoteReference w:id="18"/>
      </w:r>
      <w:r w:rsidRPr="00437687">
        <w:rPr>
          <w:rFonts w:ascii="Times New Roman" w:eastAsia="Calibri" w:hAnsi="Times New Roman" w:cs="B Zar" w:hint="cs"/>
          <w:sz w:val="24"/>
          <w:szCs w:val="28"/>
          <w:rtl/>
          <w:lang w:bidi="fa-IR"/>
        </w:rPr>
        <w:t xml:space="preserve"> (</w:t>
      </w:r>
      <w:r w:rsidRPr="00437687">
        <w:rPr>
          <w:rFonts w:ascii="Times New Roman" w:eastAsia="Calibri" w:hAnsi="Times New Roman" w:cs="B Zar"/>
          <w:sz w:val="24"/>
          <w:szCs w:val="28"/>
          <w:lang w:bidi="fa-IR"/>
        </w:rPr>
        <w:t>RBF</w:t>
      </w:r>
      <w:r w:rsidRPr="00437687">
        <w:rPr>
          <w:rFonts w:ascii="Times New Roman" w:eastAsia="Calibri" w:hAnsi="Times New Roman" w:cs="B Zar" w:hint="cs"/>
          <w:sz w:val="24"/>
          <w:szCs w:val="28"/>
          <w:rtl/>
          <w:lang w:bidi="fa-IR"/>
        </w:rPr>
        <w:t>)، یک پاسخ خطی تکه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ای ایجاد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کند که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تواند هنگامی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که ناپیوستگی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 قابل</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قبول هستند، جالب توجه باشد.</w:t>
      </w:r>
    </w:p>
    <w:tbl>
      <w:tblPr>
        <w:tblStyle w:val="TableGrid0"/>
        <w:bidiVisual/>
        <w:tblW w:w="8934" w:type="dxa"/>
        <w:tblInd w:w="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2"/>
        <w:gridCol w:w="6352"/>
      </w:tblGrid>
      <w:tr w:rsidR="00437687" w:rsidRPr="00437687" w14:paraId="2A0EBCCB" w14:textId="77777777" w:rsidTr="000B09CA">
        <w:tc>
          <w:tcPr>
            <w:tcW w:w="2582" w:type="dxa"/>
            <w:vAlign w:val="center"/>
          </w:tcPr>
          <w:p w14:paraId="0E8C2510" w14:textId="77777777" w:rsidR="00437687" w:rsidRPr="00437687" w:rsidRDefault="00437687" w:rsidP="00437687">
            <w:pPr>
              <w:bidi/>
              <w:spacing w:line="288" w:lineRule="auto"/>
              <w:ind w:firstLine="284"/>
              <w:rPr>
                <w:rFonts w:cs="B Zar"/>
                <w:sz w:val="24"/>
                <w:szCs w:val="24"/>
                <w:rtl/>
              </w:rPr>
            </w:pPr>
            <w:r w:rsidRPr="00437687">
              <w:rPr>
                <w:rFonts w:cs="B Zar" w:hint="cs"/>
                <w:sz w:val="28"/>
                <w:szCs w:val="28"/>
                <w:rtl/>
              </w:rPr>
              <w:t>(4-9)</w:t>
            </w:r>
          </w:p>
        </w:tc>
        <w:tc>
          <w:tcPr>
            <w:tcW w:w="6352" w:type="dxa"/>
            <w:vAlign w:val="center"/>
          </w:tcPr>
          <w:p w14:paraId="31767FB9" w14:textId="77777777" w:rsidR="00437687" w:rsidRPr="00437687" w:rsidRDefault="00437687" w:rsidP="00437687">
            <w:pPr>
              <w:bidi/>
              <w:spacing w:line="276" w:lineRule="auto"/>
              <w:ind w:firstLine="284"/>
              <w:jc w:val="right"/>
              <w:rPr>
                <w:rFonts w:cs="B Zar"/>
                <w:sz w:val="24"/>
                <w:szCs w:val="24"/>
                <w:rtl/>
                <w:lang w:bidi="fa-IR"/>
              </w:rPr>
            </w:pPr>
            <w:r w:rsidRPr="00437687">
              <w:rPr>
                <w:rFonts w:asciiTheme="minorHAnsi" w:eastAsiaTheme="minorHAnsi" w:hAnsiTheme="minorHAnsi" w:cs="B Zar"/>
                <w:position w:val="-30"/>
                <w:sz w:val="24"/>
                <w:szCs w:val="24"/>
                <w:lang w:bidi="fa-IR"/>
              </w:rPr>
              <w:object w:dxaOrig="2952" w:dyaOrig="732" w14:anchorId="68286417">
                <v:shape id="_x0000_i1034" type="#_x0000_t75" style="width:147.6pt;height:36.6pt" o:ole="">
                  <v:imagedata r:id="rId28" o:title=""/>
                </v:shape>
                <o:OLEObject Type="Embed" ProgID="Equation.DSMT4" ShapeID="_x0000_i1034" DrawAspect="Content" ObjectID="_1776789569" r:id="rId29"/>
              </w:object>
            </w:r>
          </w:p>
        </w:tc>
      </w:tr>
    </w:tbl>
    <w:p w14:paraId="126D7065" w14:textId="77777777" w:rsidR="00437687" w:rsidRPr="00437687" w:rsidRDefault="00437687" w:rsidP="00437687">
      <w:pPr>
        <w:bidi/>
        <w:spacing w:after="0" w:line="288" w:lineRule="auto"/>
        <w:ind w:firstLine="284"/>
        <w:jc w:val="both"/>
        <w:rPr>
          <w:rFonts w:ascii="Times New Roman" w:eastAsia="Times New Roman" w:hAnsi="Times New Roman" w:cs="B Zar"/>
          <w:sz w:val="2"/>
          <w:szCs w:val="2"/>
          <w:rtl/>
        </w:rPr>
      </w:pPr>
    </w:p>
    <w:p w14:paraId="0B7D9275" w14:textId="77777777" w:rsidR="00437687" w:rsidRPr="00437687" w:rsidRDefault="00437687" w:rsidP="008746F6">
      <w:pPr>
        <w:numPr>
          <w:ilvl w:val="0"/>
          <w:numId w:val="1"/>
        </w:numPr>
        <w:bidi/>
        <w:spacing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hint="cs"/>
          <w:sz w:val="24"/>
          <w:szCs w:val="28"/>
          <w:u w:val="single"/>
          <w:rtl/>
          <w:lang w:bidi="fa-IR"/>
        </w:rPr>
        <w:t>پرسپترون چندلایه</w:t>
      </w:r>
      <w:r w:rsidRPr="00437687">
        <w:rPr>
          <w:rFonts w:ascii="Times New Roman" w:eastAsia="Calibri" w:hAnsi="Times New Roman" w:cs="B Zar" w:hint="cs"/>
          <w:sz w:val="24"/>
          <w:szCs w:val="28"/>
          <w:rtl/>
          <w:lang w:bidi="fa-IR"/>
        </w:rPr>
        <w:t>: پرسپترون چندلایه</w:t>
      </w:r>
      <w:r w:rsidRPr="00437687">
        <w:rPr>
          <w:rFonts w:ascii="Times New Roman" w:eastAsia="Calibri" w:hAnsi="Times New Roman" w:cs="B Zar"/>
          <w:sz w:val="24"/>
          <w:szCs w:val="28"/>
          <w:vertAlign w:val="superscript"/>
          <w:rtl/>
          <w:lang w:bidi="fa-IR"/>
        </w:rPr>
        <w:footnoteReference w:id="19"/>
      </w:r>
      <w:r w:rsidRPr="00437687">
        <w:rPr>
          <w:rFonts w:ascii="Times New Roman" w:eastAsia="Calibri" w:hAnsi="Times New Roman" w:cs="B Zar" w:hint="cs"/>
          <w:sz w:val="24"/>
          <w:szCs w:val="28"/>
          <w:rtl/>
          <w:lang w:bidi="fa-IR"/>
        </w:rPr>
        <w:t xml:space="preserve"> (</w:t>
      </w:r>
      <w:r w:rsidRPr="00437687">
        <w:rPr>
          <w:rFonts w:ascii="Times New Roman" w:eastAsia="Calibri" w:hAnsi="Times New Roman" w:cs="B Zar"/>
          <w:sz w:val="24"/>
          <w:szCs w:val="28"/>
          <w:lang w:bidi="fa-IR"/>
        </w:rPr>
        <w:t>MLP</w:t>
      </w:r>
      <w:r w:rsidRPr="00437687">
        <w:rPr>
          <w:rFonts w:ascii="Times New Roman" w:eastAsia="Calibri" w:hAnsi="Times New Roman" w:cs="B Zar" w:hint="cs"/>
          <w:sz w:val="24"/>
          <w:szCs w:val="28"/>
          <w:rtl/>
          <w:lang w:bidi="fa-IR"/>
        </w:rPr>
        <w:t>) با یک لایة منفرد پنهان که مدت</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 پابرجا بوده، نیز نمایش هسته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ای معتبری دارد.</w:t>
      </w:r>
    </w:p>
    <w:tbl>
      <w:tblPr>
        <w:tblStyle w:val="TableGrid0"/>
        <w:bidiVisual/>
        <w:tblW w:w="0" w:type="auto"/>
        <w:tblInd w:w="772" w:type="dxa"/>
        <w:tblLook w:val="04A0" w:firstRow="1" w:lastRow="0" w:firstColumn="1" w:lastColumn="0" w:noHBand="0" w:noVBand="1"/>
      </w:tblPr>
      <w:tblGrid>
        <w:gridCol w:w="3964"/>
        <w:gridCol w:w="4624"/>
      </w:tblGrid>
      <w:tr w:rsidR="00437687" w:rsidRPr="00437687" w14:paraId="56C6D3C4" w14:textId="77777777" w:rsidTr="000B09CA">
        <w:tc>
          <w:tcPr>
            <w:tcW w:w="4115" w:type="dxa"/>
            <w:tcBorders>
              <w:top w:val="nil"/>
              <w:left w:val="nil"/>
              <w:bottom w:val="nil"/>
              <w:right w:val="nil"/>
            </w:tcBorders>
            <w:vAlign w:val="center"/>
          </w:tcPr>
          <w:p w14:paraId="6B685C15" w14:textId="77777777" w:rsidR="00437687" w:rsidRPr="00437687" w:rsidRDefault="00437687" w:rsidP="00437687">
            <w:pPr>
              <w:bidi/>
              <w:spacing w:line="276" w:lineRule="auto"/>
              <w:ind w:firstLine="284"/>
              <w:rPr>
                <w:rFonts w:cs="B Zar"/>
                <w:sz w:val="24"/>
                <w:szCs w:val="24"/>
                <w:rtl/>
                <w:lang w:bidi="fa-IR"/>
              </w:rPr>
            </w:pPr>
            <w:r w:rsidRPr="00437687">
              <w:rPr>
                <w:rFonts w:cs="B Zar" w:hint="cs"/>
                <w:sz w:val="28"/>
                <w:szCs w:val="28"/>
                <w:rtl/>
                <w:lang w:bidi="fa-IR"/>
              </w:rPr>
              <w:t>(10-4)</w:t>
            </w:r>
          </w:p>
        </w:tc>
        <w:tc>
          <w:tcPr>
            <w:tcW w:w="4675" w:type="dxa"/>
            <w:tcBorders>
              <w:top w:val="nil"/>
              <w:left w:val="nil"/>
              <w:bottom w:val="nil"/>
              <w:right w:val="nil"/>
            </w:tcBorders>
            <w:vAlign w:val="center"/>
          </w:tcPr>
          <w:p w14:paraId="1DA179B5" w14:textId="77777777" w:rsidR="00437687" w:rsidRPr="00437687" w:rsidRDefault="00437687" w:rsidP="00437687">
            <w:pPr>
              <w:bidi/>
              <w:spacing w:line="276" w:lineRule="auto"/>
              <w:ind w:firstLine="284"/>
              <w:jc w:val="right"/>
              <w:rPr>
                <w:rFonts w:cs="B Zar"/>
                <w:sz w:val="24"/>
                <w:szCs w:val="24"/>
                <w:rtl/>
                <w:lang w:bidi="fa-IR"/>
              </w:rPr>
            </w:pPr>
            <w:r w:rsidRPr="00437687">
              <w:rPr>
                <w:rFonts w:asciiTheme="minorHAnsi" w:eastAsiaTheme="minorHAnsi" w:hAnsiTheme="minorHAnsi" w:cs="B Zar"/>
                <w:position w:val="-10"/>
                <w:sz w:val="24"/>
                <w:szCs w:val="24"/>
                <w:lang w:bidi="fa-IR"/>
              </w:rPr>
              <w:object w:dxaOrig="3096" w:dyaOrig="324" w14:anchorId="7094B446">
                <v:shape id="_x0000_i1035" type="#_x0000_t75" style="width:155.4pt;height:16.8pt" o:ole="">
                  <v:imagedata r:id="rId30" o:title=""/>
                </v:shape>
                <o:OLEObject Type="Embed" ProgID="Equation.DSMT4" ShapeID="_x0000_i1035" DrawAspect="Content" ObjectID="_1776789570" r:id="rId31"/>
              </w:object>
            </w:r>
          </w:p>
        </w:tc>
      </w:tr>
    </w:tbl>
    <w:p w14:paraId="24B6FD31"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بسیار دیگری از جمله فوریه</w:t>
      </w:r>
      <w:r w:rsidRPr="00437687">
        <w:rPr>
          <w:rFonts w:ascii="Times New Roman" w:eastAsia="Times New Roman" w:hAnsi="Times New Roman" w:cs="B Zar"/>
          <w:sz w:val="24"/>
          <w:szCs w:val="28"/>
          <w:vertAlign w:val="superscript"/>
          <w:rtl/>
          <w:lang w:bidi="fa-IR"/>
        </w:rPr>
        <w:footnoteReference w:id="20"/>
      </w:r>
      <w:r w:rsidRPr="00437687">
        <w:rPr>
          <w:rFonts w:ascii="Times New Roman" w:eastAsia="Times New Roman" w:hAnsi="Times New Roman" w:cs="B Zar" w:hint="cs"/>
          <w:sz w:val="24"/>
          <w:szCs w:val="28"/>
          <w:rtl/>
          <w:lang w:bidi="fa-IR"/>
        </w:rPr>
        <w:t>، اسپلاین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w:t>
      </w:r>
      <w:r w:rsidRPr="00437687">
        <w:rPr>
          <w:rFonts w:ascii="Times New Roman" w:eastAsia="Times New Roman" w:hAnsi="Times New Roman" w:cs="B Zar"/>
          <w:sz w:val="24"/>
          <w:szCs w:val="28"/>
          <w:vertAlign w:val="superscript"/>
          <w:rtl/>
          <w:lang w:bidi="fa-IR"/>
        </w:rPr>
        <w:footnoteReference w:id="21"/>
      </w:r>
      <w:r w:rsidRPr="00437687">
        <w:rPr>
          <w:rFonts w:ascii="Times New Roman" w:eastAsia="Times New Roman" w:hAnsi="Times New Roman" w:cs="B Zar" w:hint="cs"/>
          <w:sz w:val="24"/>
          <w:szCs w:val="28"/>
          <w:rtl/>
          <w:lang w:bidi="fa-IR"/>
        </w:rPr>
        <w:t>، بی-اسپلاین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w:t>
      </w:r>
      <w:r w:rsidRPr="00437687">
        <w:rPr>
          <w:rFonts w:ascii="Times New Roman" w:eastAsia="Times New Roman" w:hAnsi="Times New Roman" w:cs="B Zar"/>
          <w:sz w:val="24"/>
          <w:szCs w:val="28"/>
          <w:vertAlign w:val="superscript"/>
          <w:rtl/>
          <w:lang w:bidi="fa-IR"/>
        </w:rPr>
        <w:footnoteReference w:id="22"/>
      </w:r>
      <w:r w:rsidRPr="00437687">
        <w:rPr>
          <w:rFonts w:ascii="Times New Roman" w:eastAsia="Times New Roman" w:hAnsi="Times New Roman" w:cs="B Zar" w:hint="cs"/>
          <w:sz w:val="24"/>
          <w:szCs w:val="28"/>
          <w:rtl/>
          <w:lang w:bidi="fa-IR"/>
        </w:rPr>
        <w:t>،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افزودنی</w:t>
      </w:r>
      <w:r w:rsidRPr="00437687">
        <w:rPr>
          <w:rFonts w:ascii="Times New Roman" w:eastAsia="Times New Roman" w:hAnsi="Times New Roman" w:cs="B Zar"/>
          <w:sz w:val="24"/>
          <w:szCs w:val="28"/>
          <w:vertAlign w:val="superscript"/>
          <w:rtl/>
          <w:lang w:bidi="fa-IR"/>
        </w:rPr>
        <w:footnoteReference w:id="23"/>
      </w:r>
      <w:r w:rsidRPr="00437687">
        <w:rPr>
          <w:rFonts w:ascii="Times New Roman" w:eastAsia="Times New Roman" w:hAnsi="Times New Roman" w:cs="B Zar" w:hint="cs"/>
          <w:sz w:val="24"/>
          <w:szCs w:val="28"/>
          <w:rtl/>
          <w:lang w:bidi="fa-IR"/>
        </w:rPr>
        <w:t xml:space="preserve"> و ضرب تانسوری</w:t>
      </w:r>
      <w:r w:rsidRPr="00437687">
        <w:rPr>
          <w:rFonts w:ascii="Times New Roman" w:eastAsia="Times New Roman" w:hAnsi="Times New Roman" w:cs="B Zar"/>
          <w:sz w:val="24"/>
          <w:szCs w:val="28"/>
          <w:vertAlign w:val="superscript"/>
          <w:rtl/>
          <w:lang w:bidi="fa-IR"/>
        </w:rPr>
        <w:footnoteReference w:id="24"/>
      </w:r>
      <w:r w:rsidRPr="00437687">
        <w:rPr>
          <w:rFonts w:ascii="Times New Roman" w:eastAsia="Times New Roman" w:hAnsi="Times New Roman" w:cs="B Zar" w:hint="cs"/>
          <w:sz w:val="24"/>
          <w:szCs w:val="28"/>
          <w:rtl/>
          <w:lang w:bidi="fa-IR"/>
        </w:rPr>
        <w:t xml:space="preserve"> وجود دارند. اگر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خواهید مطالب بیشتری را دربارة توابع هسته مطالعه کنید،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توانید به هر کتابی در رابطه با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مراجعه کنید. شکل 4-3، ترفند هسته را نمایش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w:t>
      </w:r>
    </w:p>
    <w:p w14:paraId="1B1C055D" w14:textId="77777777" w:rsidR="00437687" w:rsidRPr="00437687" w:rsidRDefault="00437687" w:rsidP="00437687">
      <w:pPr>
        <w:bidi/>
        <w:spacing w:after="0" w:line="288" w:lineRule="auto"/>
        <w:jc w:val="both"/>
        <w:rPr>
          <w:rFonts w:ascii="Times New Roman" w:eastAsia="Times New Roman" w:hAnsi="Times New Roman" w:cs="B Zar"/>
          <w:i/>
          <w:iCs/>
          <w:sz w:val="24"/>
          <w:szCs w:val="28"/>
          <w:rtl/>
          <w:lang w:bidi="fa-IR"/>
        </w:rPr>
      </w:pPr>
      <w:r w:rsidRPr="00437687">
        <w:rPr>
          <w:rFonts w:ascii="Times New Roman" w:eastAsia="Times New Roman" w:hAnsi="Times New Roman" w:cs="B Zar" w:hint="cs"/>
          <w:i/>
          <w:iCs/>
          <w:sz w:val="24"/>
          <w:szCs w:val="28"/>
          <w:rtl/>
          <w:lang w:bidi="fa-IR"/>
        </w:rPr>
        <w:t>2-3-2-4- هسته</w:t>
      </w:r>
      <w:r w:rsidRPr="00437687">
        <w:rPr>
          <w:rFonts w:ascii="Times New Roman" w:eastAsia="Times New Roman" w:hAnsi="Times New Roman" w:cs="B Zar"/>
          <w:i/>
          <w:iCs/>
          <w:sz w:val="24"/>
          <w:szCs w:val="28"/>
          <w:rtl/>
          <w:lang w:bidi="fa-IR"/>
        </w:rPr>
        <w:softHyphen/>
      </w:r>
      <w:r w:rsidRPr="00437687">
        <w:rPr>
          <w:rFonts w:ascii="Times New Roman" w:eastAsia="Times New Roman" w:hAnsi="Times New Roman" w:cs="B Zar" w:hint="cs"/>
          <w:i/>
          <w:iCs/>
          <w:sz w:val="24"/>
          <w:szCs w:val="28"/>
          <w:rtl/>
          <w:lang w:bidi="fa-IR"/>
        </w:rPr>
        <w:t>های نرمال</w:t>
      </w:r>
      <w:r w:rsidRPr="00437687">
        <w:rPr>
          <w:rFonts w:ascii="Times New Roman" w:eastAsia="Times New Roman" w:hAnsi="Times New Roman" w:cs="B Zar"/>
          <w:i/>
          <w:iCs/>
          <w:sz w:val="24"/>
          <w:szCs w:val="28"/>
          <w:rtl/>
          <w:lang w:bidi="fa-IR"/>
        </w:rPr>
        <w:softHyphen/>
      </w:r>
      <w:r w:rsidRPr="00437687">
        <w:rPr>
          <w:rFonts w:ascii="Times New Roman" w:eastAsia="Times New Roman" w:hAnsi="Times New Roman" w:cs="B Zar" w:hint="cs"/>
          <w:i/>
          <w:iCs/>
          <w:sz w:val="24"/>
          <w:szCs w:val="28"/>
          <w:rtl/>
          <w:lang w:bidi="fa-IR"/>
        </w:rPr>
        <w:t>ساز</w:t>
      </w:r>
      <w:r w:rsidRPr="00437687">
        <w:rPr>
          <w:rFonts w:ascii="Times New Roman" w:eastAsia="Times New Roman" w:hAnsi="Times New Roman" w:cs="B Zar"/>
          <w:i/>
          <w:iCs/>
          <w:sz w:val="24"/>
          <w:szCs w:val="28"/>
          <w:vertAlign w:val="superscript"/>
          <w:rtl/>
          <w:lang w:bidi="fa-IR"/>
        </w:rPr>
        <w:footnoteReference w:id="25"/>
      </w:r>
    </w:p>
    <w:p w14:paraId="1D067BFB"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هر متغیر ورودی معنای فیزیکی متفاوتی دارد و بنابراین محدودة متفاوتی دارد. در محدودة ورودی اولیه و بدون استفاده از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مناسب، ممکن است نتیجه بهینه نباشد، زیرا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 برای انتقال خطی ورودی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یکسان و ثابت نیستند. بنابراین، برای انجام کاری که باعث شود هر متغیر ورودی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برابری در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ایفای نقش کند، نرمال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متغیرهای ورودی چه با مقیاس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محدوده و چه با سفیدسازی</w:t>
      </w:r>
      <w:r w:rsidRPr="00437687">
        <w:rPr>
          <w:rFonts w:ascii="Times New Roman" w:eastAsia="Times New Roman" w:hAnsi="Times New Roman" w:cs="B Zar"/>
          <w:sz w:val="24"/>
          <w:szCs w:val="28"/>
          <w:vertAlign w:val="superscript"/>
          <w:rtl/>
          <w:lang w:bidi="fa-IR"/>
        </w:rPr>
        <w:footnoteReference w:id="26"/>
      </w:r>
      <w:r w:rsidRPr="00437687">
        <w:rPr>
          <w:rFonts w:ascii="Times New Roman" w:eastAsia="Times New Roman" w:hAnsi="Times New Roman" w:cs="B Zar" w:hint="cs"/>
          <w:sz w:val="24"/>
          <w:szCs w:val="28"/>
          <w:rtl/>
          <w:lang w:bidi="fa-IR"/>
        </w:rPr>
        <w:t xml:space="preserve"> الزامی است.</w:t>
      </w:r>
    </w:p>
    <w:p w14:paraId="1CCF12B2" w14:textId="77777777" w:rsidR="00437687" w:rsidRPr="00437687" w:rsidRDefault="00437687" w:rsidP="00437687">
      <w:pPr>
        <w:bidi/>
        <w:spacing w:after="0" w:line="288" w:lineRule="auto"/>
        <w:jc w:val="center"/>
        <w:rPr>
          <w:rFonts w:ascii="Times New Roman" w:eastAsia="Times New Roman" w:hAnsi="Times New Roman" w:cs="B Zar"/>
          <w:sz w:val="24"/>
          <w:szCs w:val="28"/>
          <w:rtl/>
          <w:lang w:bidi="fa-IR"/>
        </w:rPr>
      </w:pPr>
      <w:r w:rsidRPr="00437687">
        <w:rPr>
          <w:rFonts w:ascii="Times New Roman" w:eastAsia="Times New Roman" w:hAnsi="Times New Roman" w:cs="B Zar"/>
          <w:noProof/>
          <w:sz w:val="24"/>
          <w:szCs w:val="24"/>
        </w:rPr>
        <w:lastRenderedPageBreak/>
        <w:drawing>
          <wp:inline distT="0" distB="0" distL="0" distR="0" wp14:anchorId="13D4CD2E" wp14:editId="65D018FA">
            <wp:extent cx="6009327" cy="2520000"/>
            <wp:effectExtent l="0" t="0" r="0" b="0"/>
            <wp:docPr id="11246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7829" name=""/>
                    <pic:cNvPicPr/>
                  </pic:nvPicPr>
                  <pic:blipFill>
                    <a:blip r:embed="rId32"/>
                    <a:stretch>
                      <a:fillRect/>
                    </a:stretch>
                  </pic:blipFill>
                  <pic:spPr>
                    <a:xfrm>
                      <a:off x="0" y="0"/>
                      <a:ext cx="6009327" cy="2520000"/>
                    </a:xfrm>
                    <a:prstGeom prst="rect">
                      <a:avLst/>
                    </a:prstGeom>
                  </pic:spPr>
                </pic:pic>
              </a:graphicData>
            </a:graphic>
          </wp:inline>
        </w:drawing>
      </w:r>
    </w:p>
    <w:p w14:paraId="4F0CE738" w14:textId="77777777" w:rsidR="00437687" w:rsidRPr="00437687" w:rsidRDefault="00437687" w:rsidP="00437687">
      <w:pPr>
        <w:bidi/>
        <w:spacing w:after="0" w:line="288" w:lineRule="auto"/>
        <w:jc w:val="center"/>
        <w:rPr>
          <w:rFonts w:ascii="Times New Roman" w:eastAsia="Times New Roman" w:hAnsi="Times New Roman" w:cs="B Zar"/>
          <w:szCs w:val="24"/>
          <w:lang w:bidi="fa-IR"/>
        </w:rPr>
      </w:pPr>
      <w:r w:rsidRPr="00437687">
        <w:rPr>
          <w:rFonts w:ascii="Times New Roman" w:eastAsia="Times New Roman" w:hAnsi="Times New Roman" w:cs="B Zar" w:hint="cs"/>
          <w:szCs w:val="24"/>
          <w:rtl/>
          <w:lang w:bidi="fa-IR"/>
        </w:rPr>
        <w:t>شکل 4-3: ترفند هسته.</w:t>
      </w:r>
    </w:p>
    <w:p w14:paraId="3D0F1DCB"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اگر در جاهایی که عدد بسیار بزرگ است، متغیرهای ورودی نرمال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شوند، مقدار هسته بسیار کوچک یا بسیار بزرگ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که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را دشوار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برای غلبه بر این مشکل، نرمال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بسیار توصیه شده است.</w:t>
      </w:r>
    </w:p>
    <w:p w14:paraId="07F6D568"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4-2-4- خواص توابع نگاشت مرتبط با هسته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ها</w:t>
      </w:r>
    </w:p>
    <w:p w14:paraId="2365B666"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برای شناخت روابط همسایگی میان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نگاشت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بایستی فواصل اقلیدسی</w:t>
      </w:r>
      <w:r w:rsidRPr="00437687">
        <w:rPr>
          <w:rFonts w:ascii="Times New Roman" w:eastAsia="Times New Roman" w:hAnsi="Times New Roman" w:cs="B Zar"/>
          <w:sz w:val="24"/>
          <w:szCs w:val="28"/>
          <w:vertAlign w:val="superscript"/>
          <w:rtl/>
          <w:lang w:bidi="fa-IR"/>
        </w:rPr>
        <w:footnoteReference w:id="27"/>
      </w:r>
      <w:r w:rsidRPr="00437687">
        <w:rPr>
          <w:rFonts w:ascii="Times New Roman" w:eastAsia="Times New Roman" w:hAnsi="Times New Roman" w:cs="B Zar" w:hint="cs"/>
          <w:sz w:val="24"/>
          <w:szCs w:val="28"/>
          <w:rtl/>
          <w:lang w:bidi="fa-IR"/>
        </w:rPr>
        <w:t xml:space="preserve"> در فضای ورودی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جای فضای ویژگی محاسبه شوند. همچنین، نزدیک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ترین همسایگی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 به </w:t>
      </w:r>
      <w:r w:rsidRPr="00437687">
        <w:rPr>
          <w:rFonts w:ascii="Times New Roman" w:eastAsia="Times New Roman" w:hAnsi="Times New Roman" w:cs="B Zar"/>
          <w:i/>
          <w:iCs/>
          <w:sz w:val="24"/>
          <w:szCs w:val="28"/>
          <w:lang w:bidi="fa-IR"/>
        </w:rPr>
        <w:t>k</w:t>
      </w:r>
      <w:r w:rsidRPr="00437687">
        <w:rPr>
          <w:rFonts w:ascii="Times New Roman" w:eastAsia="Times New Roman" w:hAnsi="Times New Roman" w:cs="B Zar" w:hint="cs"/>
          <w:sz w:val="24"/>
          <w:szCs w:val="28"/>
          <w:rtl/>
          <w:lang w:bidi="fa-IR"/>
        </w:rPr>
        <w:t xml:space="preserve"> در فضای ویژگی معادل با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در فضای ورودی است.</w:t>
      </w:r>
    </w:p>
    <w:p w14:paraId="101322B3"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5-2-4- خلاصه</w:t>
      </w:r>
    </w:p>
    <w:p w14:paraId="4926F6FB"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روابط همسایگی حفظ</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w:t>
      </w:r>
      <w:r w:rsidRPr="00437687">
        <w:rPr>
          <w:rFonts w:ascii="Times New Roman" w:eastAsia="Times New Roman" w:hAnsi="Times New Roman" w:cs="B Zar"/>
          <w:sz w:val="24"/>
          <w:szCs w:val="28"/>
          <w:vertAlign w:val="superscript"/>
          <w:rtl/>
          <w:lang w:bidi="fa-IR"/>
        </w:rPr>
        <w:footnoteReference w:id="28"/>
      </w:r>
      <w:r w:rsidRPr="00437687">
        <w:rPr>
          <w:rFonts w:ascii="Times New Roman" w:eastAsia="Times New Roman" w:hAnsi="Times New Roman" w:cs="B Zar" w:hint="cs"/>
          <w:sz w:val="24"/>
          <w:szCs w:val="28"/>
          <w:rtl/>
          <w:lang w:bidi="fa-IR"/>
        </w:rPr>
        <w:t>، نگاشت یک به یک، نامحدب بودن نواحی نگاشت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عبارات سوگیری ضمنی</w:t>
      </w:r>
      <w:r w:rsidRPr="00437687">
        <w:rPr>
          <w:rFonts w:ascii="Times New Roman" w:eastAsia="Times New Roman" w:hAnsi="Times New Roman" w:cs="B Zar"/>
          <w:sz w:val="24"/>
          <w:szCs w:val="28"/>
          <w:vertAlign w:val="superscript"/>
          <w:rtl/>
          <w:lang w:bidi="fa-IR"/>
        </w:rPr>
        <w:footnoteReference w:id="29"/>
      </w:r>
      <w:r w:rsidRPr="00437687">
        <w:rPr>
          <w:rFonts w:ascii="Times New Roman" w:eastAsia="Times New Roman" w:hAnsi="Times New Roman" w:cs="B Zar" w:hint="cs"/>
          <w:sz w:val="24"/>
          <w:szCs w:val="28"/>
          <w:rtl/>
          <w:lang w:bidi="fa-IR"/>
        </w:rPr>
        <w:t xml:space="preserve"> و فضای ویژگی تجربی برخی از مؤلفه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وابسته به توابع نگاشت و مرتبط با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هستند.</w:t>
      </w:r>
    </w:p>
    <w:p w14:paraId="76DDDFBC"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3-4-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چندکلاسه</w:t>
      </w:r>
    </w:p>
    <w:p w14:paraId="38DD265C"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1-3-4- مقدمه</w:t>
      </w:r>
    </w:p>
    <w:p w14:paraId="17156307"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lastRenderedPageBreak/>
        <w:t>ماشین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بردار پشتیبان که یک بسط از مسائل چندکلاسه هستند، از توابع تصمیم مستقیم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کنند و ساده نیستند. انواع گوناگونی از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هایی که به مسائل چندکلاسه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پردازند، در ذیل آورده شده است.</w:t>
      </w:r>
    </w:p>
    <w:p w14:paraId="2A84C196" w14:textId="77777777" w:rsidR="00437687" w:rsidRPr="00437687" w:rsidRDefault="00437687" w:rsidP="008746F6">
      <w:pPr>
        <w:numPr>
          <w:ilvl w:val="0"/>
          <w:numId w:val="2"/>
        </w:numPr>
        <w:bidi/>
        <w:spacing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sz w:val="24"/>
          <w:szCs w:val="28"/>
          <w:lang w:bidi="fa-IR"/>
        </w:rPr>
        <w:t>SVM</w:t>
      </w:r>
      <w:r w:rsidRPr="00437687">
        <w:rPr>
          <w:rFonts w:ascii="Times New Roman" w:eastAsia="Calibri" w:hAnsi="Times New Roman" w:cs="B Zar" w:hint="cs"/>
          <w:sz w:val="24"/>
          <w:szCs w:val="28"/>
          <w:rtl/>
          <w:lang w:bidi="fa-IR"/>
        </w:rPr>
        <w:t xml:space="preserve"> یک در مقابل همه</w:t>
      </w:r>
      <w:r w:rsidRPr="00437687">
        <w:rPr>
          <w:rFonts w:ascii="Times New Roman" w:eastAsia="Calibri" w:hAnsi="Times New Roman" w:cs="B Zar"/>
          <w:sz w:val="24"/>
          <w:szCs w:val="28"/>
          <w:vertAlign w:val="superscript"/>
          <w:rtl/>
          <w:lang w:bidi="fa-IR"/>
        </w:rPr>
        <w:footnoteReference w:id="30"/>
      </w:r>
    </w:p>
    <w:p w14:paraId="42035A41" w14:textId="77777777" w:rsidR="00437687" w:rsidRPr="00437687" w:rsidRDefault="00437687" w:rsidP="008746F6">
      <w:pPr>
        <w:numPr>
          <w:ilvl w:val="0"/>
          <w:numId w:val="2"/>
        </w:numPr>
        <w:bidi/>
        <w:spacing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hint="cs"/>
          <w:sz w:val="24"/>
          <w:szCs w:val="28"/>
          <w:rtl/>
          <w:lang w:bidi="fa-IR"/>
        </w:rPr>
        <w:t xml:space="preserve"> </w:t>
      </w:r>
      <w:r w:rsidRPr="00437687">
        <w:rPr>
          <w:rFonts w:ascii="Times New Roman" w:eastAsia="Calibri" w:hAnsi="Times New Roman" w:cs="B Zar"/>
          <w:sz w:val="24"/>
          <w:szCs w:val="28"/>
          <w:lang w:bidi="fa-IR"/>
        </w:rPr>
        <w:t>SVM</w:t>
      </w:r>
      <w:r w:rsidRPr="00437687">
        <w:rPr>
          <w:rFonts w:ascii="Times New Roman" w:eastAsia="Calibri" w:hAnsi="Times New Roman" w:cs="B Zar" w:hint="cs"/>
          <w:sz w:val="24"/>
          <w:szCs w:val="28"/>
          <w:rtl/>
          <w:lang w:bidi="fa-IR"/>
        </w:rPr>
        <w:t xml:space="preserve"> دوبه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دو</w:t>
      </w:r>
      <w:r w:rsidRPr="00437687">
        <w:rPr>
          <w:rFonts w:ascii="Times New Roman" w:eastAsia="Calibri" w:hAnsi="Times New Roman" w:cs="B Zar"/>
          <w:sz w:val="24"/>
          <w:szCs w:val="28"/>
          <w:vertAlign w:val="superscript"/>
          <w:rtl/>
          <w:lang w:bidi="fa-IR"/>
        </w:rPr>
        <w:footnoteReference w:id="31"/>
      </w:r>
    </w:p>
    <w:p w14:paraId="15AA4363" w14:textId="77777777" w:rsidR="00437687" w:rsidRPr="00437687" w:rsidRDefault="00437687" w:rsidP="008746F6">
      <w:pPr>
        <w:numPr>
          <w:ilvl w:val="0"/>
          <w:numId w:val="2"/>
        </w:numPr>
        <w:bidi/>
        <w:spacing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sz w:val="24"/>
          <w:szCs w:val="28"/>
          <w:lang w:bidi="fa-IR"/>
        </w:rPr>
        <w:t>SVM</w:t>
      </w:r>
      <w:r w:rsidRPr="00437687">
        <w:rPr>
          <w:rFonts w:ascii="Times New Roman" w:eastAsia="Calibri" w:hAnsi="Times New Roman" w:cs="B Zar" w:hint="cs"/>
          <w:sz w:val="24"/>
          <w:szCs w:val="28"/>
          <w:rtl/>
          <w:lang w:bidi="fa-IR"/>
        </w:rPr>
        <w:t xml:space="preserve"> کد خروجی تصحیح خطا</w:t>
      </w:r>
      <w:r w:rsidRPr="00437687">
        <w:rPr>
          <w:rFonts w:ascii="Times New Roman" w:eastAsia="Calibri" w:hAnsi="Times New Roman" w:cs="B Zar"/>
          <w:sz w:val="24"/>
          <w:szCs w:val="28"/>
          <w:vertAlign w:val="superscript"/>
          <w:rtl/>
          <w:lang w:bidi="fa-IR"/>
        </w:rPr>
        <w:footnoteReference w:id="32"/>
      </w:r>
    </w:p>
    <w:p w14:paraId="3FE7E34A" w14:textId="77777777" w:rsidR="00437687" w:rsidRPr="00437687" w:rsidRDefault="00437687" w:rsidP="008746F6">
      <w:pPr>
        <w:numPr>
          <w:ilvl w:val="0"/>
          <w:numId w:val="2"/>
        </w:numPr>
        <w:bidi/>
        <w:spacing w:after="200" w:line="276" w:lineRule="auto"/>
        <w:contextualSpacing/>
        <w:jc w:val="both"/>
        <w:rPr>
          <w:rFonts w:ascii="Times New Roman" w:eastAsia="Calibri" w:hAnsi="Times New Roman" w:cs="B Zar"/>
          <w:sz w:val="24"/>
          <w:szCs w:val="28"/>
          <w:rtl/>
          <w:lang w:bidi="fa-IR"/>
        </w:rPr>
      </w:pPr>
      <w:r w:rsidRPr="00437687">
        <w:rPr>
          <w:rFonts w:ascii="Times New Roman" w:eastAsia="Calibri" w:hAnsi="Times New Roman" w:cs="B Zar"/>
          <w:sz w:val="24"/>
          <w:szCs w:val="28"/>
          <w:lang w:bidi="fa-IR"/>
        </w:rPr>
        <w:t>SVM</w:t>
      </w:r>
      <w:r w:rsidRPr="00437687">
        <w:rPr>
          <w:rFonts w:ascii="Times New Roman" w:eastAsia="Calibri" w:hAnsi="Times New Roman" w:cs="B Zar" w:hint="cs"/>
          <w:sz w:val="24"/>
          <w:szCs w:val="28"/>
          <w:rtl/>
          <w:lang w:bidi="fa-IR"/>
        </w:rPr>
        <w:t xml:space="preserve"> همه به یکباره</w:t>
      </w:r>
      <w:r w:rsidRPr="00437687">
        <w:rPr>
          <w:rFonts w:ascii="Times New Roman" w:eastAsia="Calibri" w:hAnsi="Times New Roman" w:cs="B Zar"/>
          <w:sz w:val="24"/>
          <w:szCs w:val="28"/>
          <w:vertAlign w:val="superscript"/>
          <w:rtl/>
          <w:lang w:bidi="fa-IR"/>
        </w:rPr>
        <w:footnoteReference w:id="33"/>
      </w:r>
    </w:p>
    <w:p w14:paraId="3E075BCF"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 xml:space="preserve">در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یک در مقابل همه، یک مسئله با </w:t>
      </w:r>
      <w:r w:rsidRPr="00437687">
        <w:rPr>
          <w:rFonts w:ascii="Times New Roman" w:eastAsia="Times New Roman" w:hAnsi="Times New Roman" w:cs="B Zar"/>
          <w:sz w:val="24"/>
          <w:szCs w:val="28"/>
          <w:lang w:bidi="fa-IR"/>
        </w:rPr>
        <w:t>n</w:t>
      </w:r>
      <w:r w:rsidRPr="00437687">
        <w:rPr>
          <w:rFonts w:ascii="Times New Roman" w:eastAsia="Times New Roman" w:hAnsi="Times New Roman" w:cs="B Zar" w:hint="cs"/>
          <w:sz w:val="24"/>
          <w:szCs w:val="28"/>
          <w:rtl/>
          <w:lang w:bidi="fa-IR"/>
        </w:rPr>
        <w:t xml:space="preserve"> کلاس به دو مسئلة </w:t>
      </w:r>
      <w:r w:rsidRPr="00437687">
        <w:rPr>
          <w:rFonts w:ascii="Times New Roman" w:eastAsia="Times New Roman" w:hAnsi="Times New Roman" w:cs="B Zar"/>
          <w:sz w:val="24"/>
          <w:szCs w:val="28"/>
          <w:lang w:bidi="fa-IR"/>
        </w:rPr>
        <w:t>n</w:t>
      </w:r>
      <w:r w:rsidRPr="00437687">
        <w:rPr>
          <w:rFonts w:ascii="Times New Roman" w:eastAsia="Times New Roman" w:hAnsi="Times New Roman" w:cs="B Zar" w:hint="cs"/>
          <w:sz w:val="24"/>
          <w:szCs w:val="28"/>
          <w:rtl/>
          <w:lang w:bidi="fa-IR"/>
        </w:rPr>
        <w:t xml:space="preserve"> کلاسه تبدیل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شود؛ در مسائل دوکلاسة </w:t>
      </w:r>
      <w:proofErr w:type="spellStart"/>
      <w:r w:rsidRPr="00437687">
        <w:rPr>
          <w:rFonts w:ascii="Times New Roman" w:eastAsia="Times New Roman" w:hAnsi="Times New Roman" w:cs="B Zar"/>
          <w:sz w:val="24"/>
          <w:szCs w:val="28"/>
          <w:lang w:bidi="fa-IR"/>
        </w:rPr>
        <w:t>i</w:t>
      </w:r>
      <w:proofErr w:type="spellEnd"/>
      <w:r w:rsidRPr="00437687">
        <w:rPr>
          <w:rFonts w:ascii="Times New Roman" w:eastAsia="Times New Roman" w:hAnsi="Times New Roman" w:cs="B Zar" w:hint="cs"/>
          <w:sz w:val="24"/>
          <w:szCs w:val="28"/>
          <w:rtl/>
          <w:lang w:bidi="fa-IR"/>
        </w:rPr>
        <w:t xml:space="preserve"> ام، کلاس </w:t>
      </w:r>
      <w:proofErr w:type="spellStart"/>
      <w:r w:rsidRPr="00437687">
        <w:rPr>
          <w:rFonts w:ascii="Times New Roman" w:eastAsia="Times New Roman" w:hAnsi="Times New Roman" w:cs="B Zar"/>
          <w:sz w:val="24"/>
          <w:szCs w:val="28"/>
          <w:lang w:bidi="fa-IR"/>
        </w:rPr>
        <w:t>i</w:t>
      </w:r>
      <w:proofErr w:type="spellEnd"/>
      <w:r w:rsidRPr="00437687">
        <w:rPr>
          <w:rFonts w:ascii="Times New Roman" w:eastAsia="Times New Roman" w:hAnsi="Times New Roman" w:cs="B Zar" w:hint="cs"/>
          <w:sz w:val="24"/>
          <w:szCs w:val="28"/>
          <w:rtl/>
          <w:lang w:bidi="fa-IR"/>
        </w:rPr>
        <w:t xml:space="preserve"> از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باقی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مانده جدا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w:t>
      </w:r>
    </w:p>
    <w:p w14:paraId="3B59EA71"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2-3-4-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قراردادی</w:t>
      </w:r>
      <w:r w:rsidRPr="00437687">
        <w:rPr>
          <w:rFonts w:ascii="Times New Roman" w:eastAsia="Times New Roman" w:hAnsi="Times New Roman" w:cs="B Zar"/>
          <w:b/>
          <w:bCs/>
          <w:sz w:val="24"/>
          <w:szCs w:val="28"/>
          <w:vertAlign w:val="superscript"/>
          <w:rtl/>
          <w:lang w:bidi="fa-IR"/>
        </w:rPr>
        <w:footnoteReference w:id="34"/>
      </w:r>
    </w:p>
    <w:p w14:paraId="0383CD84"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در مسئلة پیش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بینی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کار برده شده و خود را بالاتر از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رقابتی مانند شبکة عصبی،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چندافتراقی خطی</w:t>
      </w:r>
      <w:r w:rsidRPr="00437687">
        <w:rPr>
          <w:rFonts w:ascii="Times New Roman" w:eastAsia="Times New Roman" w:hAnsi="Times New Roman" w:cs="B Zar"/>
          <w:sz w:val="24"/>
          <w:szCs w:val="28"/>
          <w:vertAlign w:val="superscript"/>
          <w:rtl/>
          <w:lang w:bidi="fa-IR"/>
        </w:rPr>
        <w:footnoteReference w:id="35"/>
      </w:r>
      <w:r w:rsidRPr="00437687">
        <w:rPr>
          <w:rFonts w:ascii="Times New Roman" w:eastAsia="Times New Roman" w:hAnsi="Times New Roman" w:cs="B Zar" w:hint="cs"/>
          <w:sz w:val="24"/>
          <w:szCs w:val="28"/>
          <w:rtl/>
          <w:lang w:bidi="fa-IR"/>
        </w:rPr>
        <w:t xml:space="preserve"> و رگرسیون لجستیک اثبات کرده است. در هر حال،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قراردادی، اصل کمینه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ریسک ساختاری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کار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گیرد، به این ترتیب ممکن است ریسک تجربی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نادرست بالا باشد؛ خصوصا هنگامی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که نقطه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که قرار است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شود، به ابرصفحه نزدیک باشد.</w:t>
      </w:r>
    </w:p>
    <w:p w14:paraId="726FF9F9"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3-3-4-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مبتنی بر درخت تصمیم</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گیری</w:t>
      </w:r>
      <w:r w:rsidRPr="00437687">
        <w:rPr>
          <w:rFonts w:ascii="Times New Roman" w:eastAsia="Times New Roman" w:hAnsi="Times New Roman" w:cs="B Zar"/>
          <w:b/>
          <w:bCs/>
          <w:sz w:val="24"/>
          <w:szCs w:val="28"/>
          <w:vertAlign w:val="superscript"/>
          <w:rtl/>
          <w:lang w:bidi="fa-IR"/>
        </w:rPr>
        <w:footnoteReference w:id="36"/>
      </w:r>
    </w:p>
    <w:p w14:paraId="4CD5A810" w14:textId="77777777" w:rsidR="00437687" w:rsidRPr="00437687" w:rsidRDefault="00437687" w:rsidP="00437687">
      <w:pPr>
        <w:bidi/>
        <w:spacing w:after="0" w:line="288" w:lineRule="auto"/>
        <w:jc w:val="both"/>
        <w:rPr>
          <w:rFonts w:ascii="Times New Roman" w:eastAsia="Times New Roman" w:hAnsi="Times New Roman" w:cs="B Zar"/>
          <w:sz w:val="24"/>
          <w:szCs w:val="28"/>
          <w:lang w:bidi="fa-IR"/>
        </w:rPr>
      </w:pP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مبتنی بر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که ماشین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بردار پشتیبان و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را ترکیب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روشی کارآمد برای حل مسائل چندکلاسه است. یک مشکل این روش این است که تقسیم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فضای ویژگی وابسته به ساختار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است و ساختار درخت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تنگاتنگی با عملکرد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مرتبط است. برای حفظ قابلیت تعمیم سطح بالا،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پذیرترین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باید در گره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بالایی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تفکیک شوند. فاصله اغلب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عنوان معیار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پذیری میان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اما فاصلة میان مراکز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نمی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تواند </w:t>
      </w:r>
      <w:r w:rsidRPr="00437687">
        <w:rPr>
          <w:rFonts w:ascii="Times New Roman" w:eastAsia="Times New Roman" w:hAnsi="Times New Roman" w:cs="B Zar" w:hint="cs"/>
          <w:sz w:val="24"/>
          <w:szCs w:val="28"/>
          <w:rtl/>
          <w:lang w:bidi="fa-IR"/>
        </w:rPr>
        <w:lastRenderedPageBreak/>
        <w:t>توزیع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را انعکاس دهد. پس از تحلیل ساختار درخت و عملکرد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مبتنی بر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یک معیار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پذیری جدید براساس توزیع نمونه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در فضای ویژگی تعریف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معیار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پذیری تعریف</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در شکل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درخت تصمیم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و الگوریتمی بهبودیافته برای ماشین بردار پشتیبان مبتنی بر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توسعه داده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w:t>
      </w:r>
    </w:p>
    <w:p w14:paraId="3B9D4927" w14:textId="77777777" w:rsidR="00437687" w:rsidRPr="00437687" w:rsidRDefault="00437687" w:rsidP="00437687">
      <w:pPr>
        <w:bidi/>
        <w:spacing w:before="240"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مبتنی بر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که بردار ماشین پشتیبان و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را ترکیب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روشی کارآمد برای حل مسائل چندکلاسه باشد. این روش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زمان آموزش و ارزیابی را کاهش دهد و به این ترتیب، کارآمدی سیستم را افزایش دهد.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مختلف ساخت درخت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باینری، مجموعة داده را به دو زیرمجموعه از ریشه تا برگ تقسیم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تا جایی که هر زیرمجموعه تنها از یک کلاس تشکیل شود. ترتیب ساخت درخت باینری تاثیری شگرف بر عملکرد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دارد.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مبتنی بر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نیز روشی مناسب برای حل مسائل چندکلاسه است که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و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را برای آماده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مدل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ترکیب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یکپارچه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مدل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مختلف، عملکرد بهتری نسبت به مدل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یادگیری انفرادی یا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حاصل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یکپارچه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محدودیت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مدل منفرد را کاهش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w:t>
      </w:r>
    </w:p>
    <w:p w14:paraId="1C0C20C1" w14:textId="77777777" w:rsidR="00437687" w:rsidRPr="00437687" w:rsidRDefault="00437687" w:rsidP="00437687">
      <w:pPr>
        <w:bidi/>
        <w:spacing w:before="240"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4-3-4-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دوبه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دو</w:t>
      </w:r>
    </w:p>
    <w:p w14:paraId="18515FD0" w14:textId="77777777" w:rsidR="00437687" w:rsidRPr="00437687" w:rsidRDefault="00437687" w:rsidP="00437687">
      <w:pPr>
        <w:bidi/>
        <w:spacing w:before="240"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برای بسط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باینری به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چندکلاسه، چندین اصلاح پیشنهاد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رویکرد تازه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 که    در زمینة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چندکلاسه و باینری استفاده شده،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دو است. این نوع از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به جای یک نمونه، بر دو نمونة ورودی متکی است و پیش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بینی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که آیا دو نمونة ورودی متعلق یه یک کلاس یا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متفاوتی هستند؛ این موضوع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یک مزیت ویژه باشد، اگر تنها یک زیرمجموعه از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برای آموزش شناخته شده باشد. یک ماشین بردار پشتیبان که قادر به انجام وظایف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دو است،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دو نامیده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که در ادامه از این تعریف استفاده خواهد شد. یکی از مقتضیات بدیهی یک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دو این است که ترتیب دو نمونة ورودی نباید بر نتیجة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تأثیر بگذارد (تقارن). یک رویکرد رایج برای اعمال این تقارن، استفاده از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برگزیده است. در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های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دو، رویکرد دیگری پیشنهاد شده است. برخی از متخصصان،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کارگیری مجموعه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با ساختاری متقارن را پیشنهاد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کنند. در این کتاب، هر دو رویکرد </w:t>
      </w:r>
      <w:r w:rsidRPr="00437687">
        <w:rPr>
          <w:rFonts w:ascii="Times New Roman" w:eastAsia="Times New Roman" w:hAnsi="Times New Roman" w:cs="B Zar" w:hint="cs"/>
          <w:sz w:val="24"/>
          <w:szCs w:val="28"/>
          <w:rtl/>
          <w:lang w:bidi="fa-IR"/>
        </w:rPr>
        <w:lastRenderedPageBreak/>
        <w:t>بررسی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تا بتوان به روشی کلی به تقارن دست پیدا کرد. بر این اساس، هنگامی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که این رویکردها به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یکسانی منجر شوند، شرایطی قید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به علاوه،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تجربی نشان داده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که رویکرد استفاده از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برگزیده، سه الی چهار برابر در آموزش سریع</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 است. یکی از کارکردهای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دوی رایج در مبحث تشخیص چهره پدید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آید؛ که در آن اغلب اوقات، افراد به تعمیم میان </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علاقه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مند</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 هستند، درحالی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که هیچکدام از اشخاص حاضر در مجموعة آموزش، بخشی از مجموعة آزمایش نیستند. در ادامه نشان داده خواهد شد که مجموعه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با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(اشخاص) بسیاری نیاز دارند تا بتوان به عملکردی مناسب در تعمیم میان </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دست یافت. آموزش چنین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از لحاظ محاسباتی پرهزینه است؛ بنابراین پیاده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سازی کارآمدی از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های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دو در این مبحث مطرح خواهد شد. این کار، آموزش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های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دو با چندین میلیون جفت را ممکن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این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گونه برای چهره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برچسب</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گذاری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در یک پایگاه دادة نامرتب، عملکردی حاصل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که برتر از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روزترین مدل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کنونی است (برونر و همکاران، 2012</w:t>
      </w:r>
      <w:r w:rsidRPr="00437687">
        <w:rPr>
          <w:rFonts w:ascii="Times New Roman" w:eastAsia="Times New Roman" w:hAnsi="Times New Roman" w:cs="B Zar"/>
          <w:sz w:val="24"/>
          <w:szCs w:val="28"/>
          <w:vertAlign w:val="superscript"/>
          <w:rtl/>
          <w:lang w:bidi="fa-IR"/>
        </w:rPr>
        <w:footnoteReference w:id="37"/>
      </w:r>
      <w:r w:rsidRPr="00437687">
        <w:rPr>
          <w:rFonts w:ascii="Times New Roman" w:eastAsia="Times New Roman" w:hAnsi="Times New Roman" w:cs="B Zar" w:hint="cs"/>
          <w:sz w:val="24"/>
          <w:szCs w:val="28"/>
          <w:rtl/>
          <w:lang w:bidi="fa-IR"/>
        </w:rPr>
        <w:t>). شکل 4-4، تابع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را نشان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 ابرصفحة بیشینه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حاشیه در یک فضای دو بعدی.</w:t>
      </w:r>
    </w:p>
    <w:p w14:paraId="04D55DEC" w14:textId="77777777" w:rsidR="00437687" w:rsidRPr="00437687" w:rsidRDefault="00437687" w:rsidP="00437687">
      <w:pPr>
        <w:bidi/>
        <w:spacing w:before="240"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5-3-4- خلاصه</w:t>
      </w:r>
    </w:p>
    <w:p w14:paraId="0880D26C" w14:textId="77777777" w:rsidR="00437687" w:rsidRPr="00437687" w:rsidRDefault="00437687" w:rsidP="00437687">
      <w:pPr>
        <w:bidi/>
        <w:spacing w:before="240"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در این بخش،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متنوعی از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شرح داده شدند.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قراردادی،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مبتنی بر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گیری و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دو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هستند که مطابق با سازگاری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مورد استفاده قرار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گیرند.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دوبه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دو،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جای یک نمونه، بر دو نمونة ورودی متکی است و پیش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بینی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که آیا دو نمونة ورودی متعلق به یک کلاس هستند یا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مختلف. برای حفظ توانایی تعمیم سطح بالا،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پذیرترین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بایستی در گره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بالایی یک درخت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جدا شوند.</w:t>
      </w:r>
    </w:p>
    <w:p w14:paraId="511528BD" w14:textId="77777777" w:rsidR="00437687" w:rsidRPr="00437687" w:rsidRDefault="00437687" w:rsidP="00437687">
      <w:pPr>
        <w:bidi/>
        <w:spacing w:before="240" w:after="0" w:line="288" w:lineRule="auto"/>
        <w:jc w:val="center"/>
        <w:rPr>
          <w:rFonts w:ascii="Times New Roman" w:eastAsia="Times New Roman" w:hAnsi="Times New Roman" w:cs="B Zar"/>
          <w:sz w:val="20"/>
          <w:szCs w:val="24"/>
          <w:rtl/>
          <w:lang w:bidi="fa-IR"/>
        </w:rPr>
      </w:pPr>
      <w:r w:rsidRPr="00437687">
        <w:rPr>
          <w:rFonts w:ascii="Times New Roman" w:eastAsia="Times New Roman" w:hAnsi="Times New Roman" w:cs="B Zar"/>
          <w:noProof/>
          <w:sz w:val="20"/>
          <w:szCs w:val="24"/>
        </w:rPr>
        <w:lastRenderedPageBreak/>
        <w:drawing>
          <wp:inline distT="0" distB="0" distL="0" distR="0" wp14:anchorId="7B5B22A8" wp14:editId="724D8030">
            <wp:extent cx="2838748" cy="2520000"/>
            <wp:effectExtent l="0" t="0" r="0" b="0"/>
            <wp:docPr id="12751564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56401" name="Picture 1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838748" cy="2520000"/>
                    </a:xfrm>
                    <a:prstGeom prst="rect">
                      <a:avLst/>
                    </a:prstGeom>
                    <a:noFill/>
                    <a:ln>
                      <a:noFill/>
                    </a:ln>
                  </pic:spPr>
                </pic:pic>
              </a:graphicData>
            </a:graphic>
          </wp:inline>
        </w:drawing>
      </w:r>
    </w:p>
    <w:p w14:paraId="33C8BAA5" w14:textId="77777777" w:rsidR="00437687" w:rsidRPr="00437687" w:rsidRDefault="00437687" w:rsidP="00437687">
      <w:pPr>
        <w:bidi/>
        <w:spacing w:before="240" w:after="0" w:line="288" w:lineRule="auto"/>
        <w:jc w:val="center"/>
        <w:rPr>
          <w:rFonts w:ascii="Times New Roman" w:eastAsia="Times New Roman" w:hAnsi="Times New Roman" w:cs="B Zar"/>
          <w:sz w:val="20"/>
          <w:szCs w:val="24"/>
          <w:rtl/>
          <w:lang w:bidi="fa-IR"/>
        </w:rPr>
      </w:pPr>
      <w:r w:rsidRPr="00437687">
        <w:rPr>
          <w:rFonts w:ascii="Times New Roman" w:eastAsia="Times New Roman" w:hAnsi="Times New Roman" w:cs="B Zar" w:hint="cs"/>
          <w:sz w:val="20"/>
          <w:szCs w:val="24"/>
          <w:rtl/>
          <w:lang w:bidi="fa-IR"/>
        </w:rPr>
        <w:t>شکل 4-4: تابع دسته</w:t>
      </w:r>
      <w:r w:rsidRPr="00437687">
        <w:rPr>
          <w:rFonts w:ascii="Times New Roman" w:eastAsia="Times New Roman" w:hAnsi="Times New Roman" w:cs="B Zar"/>
          <w:sz w:val="20"/>
          <w:szCs w:val="24"/>
          <w:rtl/>
          <w:lang w:bidi="fa-IR"/>
        </w:rPr>
        <w:softHyphen/>
      </w:r>
      <w:r w:rsidRPr="00437687">
        <w:rPr>
          <w:rFonts w:ascii="Times New Roman" w:eastAsia="Times New Roman" w:hAnsi="Times New Roman" w:cs="B Zar" w:hint="cs"/>
          <w:sz w:val="20"/>
          <w:szCs w:val="24"/>
          <w:rtl/>
          <w:lang w:bidi="fa-IR"/>
        </w:rPr>
        <w:t xml:space="preserve">بندی </w:t>
      </w:r>
      <w:r w:rsidRPr="00437687">
        <w:rPr>
          <w:rFonts w:ascii="Times New Roman" w:eastAsia="Times New Roman" w:hAnsi="Times New Roman" w:cs="B Zar"/>
          <w:sz w:val="20"/>
          <w:szCs w:val="24"/>
          <w:lang w:bidi="fa-IR"/>
        </w:rPr>
        <w:t>SVM</w:t>
      </w:r>
      <w:r w:rsidRPr="00437687">
        <w:rPr>
          <w:rFonts w:ascii="Times New Roman" w:eastAsia="Times New Roman" w:hAnsi="Times New Roman" w:cs="B Zar" w:hint="cs"/>
          <w:sz w:val="20"/>
          <w:szCs w:val="24"/>
          <w:rtl/>
          <w:lang w:bidi="fa-IR"/>
        </w:rPr>
        <w:t>: ابرصفحة بیشینه</w:t>
      </w:r>
      <w:r w:rsidRPr="00437687">
        <w:rPr>
          <w:rFonts w:ascii="Times New Roman" w:eastAsia="Times New Roman" w:hAnsi="Times New Roman" w:cs="B Zar"/>
          <w:sz w:val="20"/>
          <w:szCs w:val="24"/>
          <w:rtl/>
          <w:lang w:bidi="fa-IR"/>
        </w:rPr>
        <w:softHyphen/>
      </w:r>
      <w:r w:rsidRPr="00437687">
        <w:rPr>
          <w:rFonts w:ascii="Times New Roman" w:eastAsia="Times New Roman" w:hAnsi="Times New Roman" w:cs="B Zar" w:hint="cs"/>
          <w:sz w:val="20"/>
          <w:szCs w:val="24"/>
          <w:rtl/>
          <w:lang w:bidi="fa-IR"/>
        </w:rPr>
        <w:t>کنندة حاشیه در یک فضای دو بعدی.</w:t>
      </w:r>
    </w:p>
    <w:p w14:paraId="36AD1991" w14:textId="77777777" w:rsidR="00437687" w:rsidRPr="00437687" w:rsidRDefault="00437687" w:rsidP="00437687">
      <w:pPr>
        <w:bidi/>
        <w:spacing w:before="240"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4-4-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های متنوع</w:t>
      </w:r>
    </w:p>
    <w:p w14:paraId="29BAB069" w14:textId="77777777" w:rsidR="00437687" w:rsidRPr="00437687" w:rsidRDefault="00437687" w:rsidP="00437687">
      <w:pPr>
        <w:bidi/>
        <w:spacing w:before="240"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1-4-4- مقدمه</w:t>
      </w:r>
    </w:p>
    <w:p w14:paraId="7A0E72B9" w14:textId="77777777" w:rsidR="00437687" w:rsidRPr="00437687" w:rsidRDefault="00437687" w:rsidP="00437687">
      <w:pPr>
        <w:bidi/>
        <w:spacing w:before="240"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در بخش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بعدی،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های متنوعی معرفی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شوند: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های حداقل مربعات،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نویسی خطی، تُنک</w:t>
      </w:r>
      <w:r w:rsidRPr="00437687">
        <w:rPr>
          <w:rFonts w:ascii="Times New Roman" w:eastAsia="Times New Roman" w:hAnsi="Times New Roman" w:cs="B Zar"/>
          <w:sz w:val="24"/>
          <w:szCs w:val="28"/>
          <w:vertAlign w:val="superscript"/>
          <w:rtl/>
          <w:lang w:bidi="fa-IR"/>
        </w:rPr>
        <w:footnoteReference w:id="38"/>
      </w:r>
      <w:r w:rsidRPr="00437687">
        <w:rPr>
          <w:rFonts w:ascii="Times New Roman" w:eastAsia="Times New Roman" w:hAnsi="Times New Roman" w:cs="B Zar" w:hint="cs"/>
          <w:sz w:val="24"/>
          <w:szCs w:val="28"/>
          <w:rtl/>
          <w:lang w:bidi="fa-IR"/>
        </w:rPr>
        <w:t>، قدرتمند</w:t>
      </w:r>
      <w:r w:rsidRPr="00437687">
        <w:rPr>
          <w:rFonts w:ascii="Times New Roman" w:eastAsia="Times New Roman" w:hAnsi="Times New Roman" w:cs="B Zar"/>
          <w:sz w:val="24"/>
          <w:szCs w:val="28"/>
          <w:vertAlign w:val="superscript"/>
          <w:rtl/>
          <w:lang w:bidi="fa-IR"/>
        </w:rPr>
        <w:footnoteReference w:id="39"/>
      </w:r>
      <w:r w:rsidRPr="00437687">
        <w:rPr>
          <w:rFonts w:ascii="Times New Roman" w:eastAsia="Times New Roman" w:hAnsi="Times New Roman" w:cs="B Zar" w:hint="cs"/>
          <w:sz w:val="24"/>
          <w:szCs w:val="28"/>
          <w:rtl/>
          <w:lang w:bidi="fa-IR"/>
        </w:rPr>
        <w:t xml:space="preserve"> و بیزی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اجمالی شرح داده خواهند شد که مطابق با سازگاری با مسئله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کار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روند.</w:t>
      </w:r>
    </w:p>
    <w:p w14:paraId="17542775" w14:textId="77777777" w:rsidR="00437687" w:rsidRPr="00437687" w:rsidRDefault="00437687" w:rsidP="00437687">
      <w:pPr>
        <w:bidi/>
        <w:spacing w:before="240"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2-4-4-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حداقل مربعات</w:t>
      </w:r>
    </w:p>
    <w:p w14:paraId="127A7DE9" w14:textId="77777777" w:rsidR="00437687" w:rsidRPr="00437687" w:rsidRDefault="00437687" w:rsidP="00437687">
      <w:pPr>
        <w:bidi/>
        <w:spacing w:before="240"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 xml:space="preserve">یک نسخة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اصلاح</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شده، معروف به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حداقل مربعات</w:t>
      </w:r>
      <w:r w:rsidRPr="00437687">
        <w:rPr>
          <w:rFonts w:ascii="Times New Roman" w:eastAsia="Times New Roman" w:hAnsi="Times New Roman" w:cs="B Zar"/>
          <w:sz w:val="24"/>
          <w:szCs w:val="28"/>
          <w:vertAlign w:val="superscript"/>
          <w:rtl/>
          <w:lang w:bidi="fa-IR"/>
        </w:rPr>
        <w:footnoteReference w:id="40"/>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LSSVM</w:t>
      </w:r>
      <w:r w:rsidRPr="00437687">
        <w:rPr>
          <w:rFonts w:ascii="Times New Roman" w:eastAsia="Times New Roman" w:hAnsi="Times New Roman" w:cs="B Zar" w:hint="cs"/>
          <w:sz w:val="24"/>
          <w:szCs w:val="28"/>
          <w:rtl/>
          <w:lang w:bidi="fa-IR"/>
        </w:rPr>
        <w:t>)، تنها محدودیت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مساوی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جای غیرمساوی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در نظر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گیرد. برای اینکه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را برای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استخراج</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از روش مبتنی بر موجک</w:t>
      </w:r>
      <w:r w:rsidRPr="00437687">
        <w:rPr>
          <w:rFonts w:ascii="Times New Roman" w:eastAsia="Times New Roman" w:hAnsi="Times New Roman" w:cs="B Zar"/>
          <w:sz w:val="24"/>
          <w:szCs w:val="28"/>
          <w:vertAlign w:val="superscript"/>
          <w:rtl/>
          <w:lang w:bidi="fa-IR"/>
        </w:rPr>
        <w:footnoteReference w:id="41"/>
      </w:r>
      <w:r w:rsidRPr="00437687">
        <w:rPr>
          <w:rFonts w:ascii="Times New Roman" w:eastAsia="Times New Roman" w:hAnsi="Times New Roman" w:cs="B Zar" w:hint="cs"/>
          <w:sz w:val="24"/>
          <w:szCs w:val="28"/>
          <w:rtl/>
          <w:lang w:bidi="fa-IR"/>
        </w:rPr>
        <w:t xml:space="preserve"> اجرا کرد، روش </w:t>
      </w:r>
      <w:r w:rsidRPr="00437687">
        <w:rPr>
          <w:rFonts w:ascii="Times New Roman" w:eastAsia="Times New Roman" w:hAnsi="Times New Roman" w:cs="B Zar"/>
          <w:sz w:val="24"/>
          <w:szCs w:val="28"/>
          <w:lang w:bidi="fa-IR"/>
        </w:rPr>
        <w:t>LSSVM</w:t>
      </w:r>
      <w:r w:rsidRPr="00437687">
        <w:rPr>
          <w:rFonts w:ascii="Times New Roman" w:eastAsia="Times New Roman" w:hAnsi="Times New Roman" w:cs="B Zar" w:hint="cs"/>
          <w:sz w:val="24"/>
          <w:szCs w:val="28"/>
          <w:rtl/>
          <w:lang w:bidi="fa-IR"/>
        </w:rPr>
        <w:t xml:space="preserve"> در این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عنوان یک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کار گرفته شده است. به سبب محدودیت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مساوی در فرمول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w:t>
      </w:r>
      <w:r w:rsidRPr="00437687">
        <w:rPr>
          <w:rFonts w:ascii="Times New Roman" w:eastAsia="Times New Roman" w:hAnsi="Times New Roman" w:cs="B Zar"/>
          <w:sz w:val="24"/>
          <w:szCs w:val="28"/>
          <w:lang w:bidi="fa-IR"/>
        </w:rPr>
        <w:t>LSSVM</w:t>
      </w:r>
      <w:r w:rsidRPr="00437687">
        <w:rPr>
          <w:rFonts w:ascii="Times New Roman" w:eastAsia="Times New Roman" w:hAnsi="Times New Roman" w:cs="B Zar" w:hint="cs"/>
          <w:sz w:val="24"/>
          <w:szCs w:val="28"/>
          <w:rtl/>
          <w:lang w:bidi="fa-IR"/>
        </w:rPr>
        <w:t xml:space="preserve">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جای حل یک مسئلة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نویسی چهارگانه مانند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استاندارد، مجموعه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ای </w:t>
      </w:r>
      <w:r w:rsidRPr="00437687">
        <w:rPr>
          <w:rFonts w:ascii="Times New Roman" w:eastAsia="Times New Roman" w:hAnsi="Times New Roman" w:cs="B Zar" w:hint="cs"/>
          <w:sz w:val="24"/>
          <w:szCs w:val="28"/>
          <w:rtl/>
          <w:lang w:bidi="fa-IR"/>
        </w:rPr>
        <w:lastRenderedPageBreak/>
        <w:t>از معادلات خطی را در فضای دوگانه حل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این موضوع، محاسبه را ساده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و سرعت را به میزان قابل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توجهی افزایش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دهد. عملکرد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عمدتاً وابسته به تابع هسته و بردارهای وزن تنظیم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 است. در هر صورت، هیچ روشی وجود ندارد که به یک فرد اجازه دهد تا تابع هستة مناسبی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شکلی مستقل از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 برگزیند. هستة </w:t>
      </w:r>
      <w:r w:rsidRPr="00437687">
        <w:rPr>
          <w:rFonts w:ascii="Times New Roman" w:eastAsia="Times New Roman" w:hAnsi="Times New Roman" w:cs="B Zar"/>
          <w:sz w:val="24"/>
          <w:szCs w:val="28"/>
          <w:lang w:bidi="fa-IR"/>
        </w:rPr>
        <w:t>RFB</w:t>
      </w:r>
      <w:r w:rsidRPr="00437687">
        <w:rPr>
          <w:rFonts w:ascii="Times New Roman" w:eastAsia="Times New Roman" w:hAnsi="Times New Roman" w:cs="B Zar" w:hint="cs"/>
          <w:sz w:val="24"/>
          <w:szCs w:val="28"/>
          <w:rtl/>
          <w:lang w:bidi="fa-IR"/>
        </w:rPr>
        <w:t xml:space="preserve">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طور تجربی در این کاربرد انتخاب شده است. روش پیشنهاد شده بر این ایدة اساسی استوار است که برای بهبود عملکرد </w:t>
      </w:r>
      <w:r w:rsidRPr="00437687">
        <w:rPr>
          <w:rFonts w:ascii="Times New Roman" w:eastAsia="Times New Roman" w:hAnsi="Times New Roman" w:cs="B Zar"/>
          <w:sz w:val="24"/>
          <w:szCs w:val="28"/>
          <w:lang w:bidi="fa-IR"/>
        </w:rPr>
        <w:t>LSSVM</w:t>
      </w:r>
      <w:r w:rsidRPr="00437687">
        <w:rPr>
          <w:rFonts w:ascii="Times New Roman" w:eastAsia="Times New Roman" w:hAnsi="Times New Roman" w:cs="B Zar" w:hint="cs"/>
          <w:sz w:val="24"/>
          <w:szCs w:val="28"/>
          <w:rtl/>
          <w:lang w:bidi="fa-IR"/>
        </w:rPr>
        <w:t>،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پذیری الگو یا حاشیة میان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نیاز به تقویت دارد. در این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 هدف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روزرسانی بردارهای وزن تنظیم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 در فاز آموزش است،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که همة نقاط داده به خارج از ناحیة جدایی انتقال یابند و عرض ناحیة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 افزایش یابد (آری و همکاران، 2010</w:t>
      </w:r>
      <w:r w:rsidRPr="00437687">
        <w:rPr>
          <w:rFonts w:ascii="Times New Roman" w:eastAsia="Times New Roman" w:hAnsi="Times New Roman" w:cs="B Zar"/>
          <w:sz w:val="24"/>
          <w:szCs w:val="28"/>
          <w:vertAlign w:val="superscript"/>
          <w:rtl/>
          <w:lang w:bidi="fa-IR"/>
        </w:rPr>
        <w:footnoteReference w:id="42"/>
      </w:r>
      <w:r w:rsidRPr="00437687">
        <w:rPr>
          <w:rFonts w:ascii="Times New Roman" w:eastAsia="Times New Roman" w:hAnsi="Times New Roman" w:cs="B Zar" w:hint="cs"/>
          <w:sz w:val="24"/>
          <w:szCs w:val="28"/>
          <w:rtl/>
          <w:lang w:bidi="fa-IR"/>
        </w:rPr>
        <w:t>).</w:t>
      </w:r>
    </w:p>
    <w:p w14:paraId="003D1549" w14:textId="77777777" w:rsidR="00437687" w:rsidRPr="00437687" w:rsidRDefault="00437687" w:rsidP="00437687">
      <w:pPr>
        <w:bidi/>
        <w:spacing w:before="240"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3-4-4-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برنامه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نویسی خطی</w:t>
      </w:r>
    </w:p>
    <w:p w14:paraId="4266497E" w14:textId="77777777" w:rsidR="00437687" w:rsidRPr="00437687" w:rsidRDefault="00437687" w:rsidP="00437687">
      <w:pPr>
        <w:bidi/>
        <w:spacing w:before="240"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براساس تحلیل نتایج در نظریة یادگیری آماری، خصوصاً بُعد وپنیک-چرووننکیس</w:t>
      </w:r>
      <w:r w:rsidRPr="00437687">
        <w:rPr>
          <w:rFonts w:ascii="Times New Roman" w:eastAsia="Times New Roman" w:hAnsi="Times New Roman" w:cs="B Zar"/>
          <w:sz w:val="24"/>
          <w:szCs w:val="28"/>
          <w:vertAlign w:val="superscript"/>
          <w:rtl/>
          <w:lang w:bidi="fa-IR"/>
        </w:rPr>
        <w:footnoteReference w:id="43"/>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(VC)</w:t>
      </w:r>
      <w:r w:rsidRPr="00437687">
        <w:rPr>
          <w:rFonts w:ascii="Times New Roman" w:eastAsia="Times New Roman" w:hAnsi="Times New Roman" w:cs="B Zar" w:hint="cs"/>
          <w:sz w:val="24"/>
          <w:szCs w:val="28"/>
          <w:rtl/>
          <w:lang w:bidi="fa-IR"/>
        </w:rPr>
        <w:t xml:space="preserve"> از توابع خطی، ماشین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بردار پشتیبان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نویسی خطی از جمله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نویسی خطی،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های خطی و غیرخطی ارائه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اند. در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های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نویسی خطی، برای اینکه سرعت آموزش را بهبود بخشید، مرز بُعد </w:t>
      </w:r>
      <w:r w:rsidRPr="00437687">
        <w:rPr>
          <w:rFonts w:ascii="Times New Roman" w:eastAsia="Times New Roman" w:hAnsi="Times New Roman" w:cs="B Zar"/>
          <w:sz w:val="24"/>
          <w:szCs w:val="28"/>
          <w:lang w:bidi="fa-IR"/>
        </w:rPr>
        <w:t>VC</w:t>
      </w:r>
      <w:r w:rsidRPr="00437687">
        <w:rPr>
          <w:rFonts w:ascii="Times New Roman" w:eastAsia="Times New Roman" w:hAnsi="Times New Roman" w:cs="B Zar" w:hint="cs"/>
          <w:sz w:val="24"/>
          <w:szCs w:val="28"/>
          <w:rtl/>
          <w:lang w:bidi="fa-IR"/>
        </w:rPr>
        <w:t xml:space="preserve">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مناسبی آزاد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نتایج شبیه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برای هر دو دادة مصنوعی و واقعی نشان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دهند که عملکرد تعمیم در این روش، تقریب خوبی از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 است و پیچیدگی محاسبات به مقدار زیادی با بهره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از روش مورد نظر، کاهش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یابد.</w:t>
      </w:r>
    </w:p>
    <w:p w14:paraId="691E348C" w14:textId="77777777" w:rsidR="00437687" w:rsidRPr="00437687" w:rsidRDefault="00437687" w:rsidP="00437687">
      <w:pPr>
        <w:bidi/>
        <w:spacing w:before="240"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ماشین بردار پشتیبان، الگوریتم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یادگیری مهمی برای مسائل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هستند؛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عنوان مسائل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محدب بیان شوند که برای مجموعة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بزرگ مناسب هستند.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کنندة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نویسی خطی، خصوصاً برای نمونه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با اندازة بسیار بزرگ کارآمد است؛ اما در رابطه با همگرایی آن در مقایسه با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کنندة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نویسی چهارگانه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که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خوبی درک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 شده باشد، اطلاعات کمی در دست است. مدل کلاسیک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اصطلاحاً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با نُرم 1</w:t>
      </w:r>
      <w:r w:rsidRPr="00437687">
        <w:rPr>
          <w:rFonts w:ascii="Times New Roman" w:eastAsia="Times New Roman" w:hAnsi="Times New Roman" w:cs="B Zar"/>
          <w:sz w:val="24"/>
          <w:szCs w:val="28"/>
          <w:vertAlign w:val="superscript"/>
          <w:rtl/>
          <w:lang w:bidi="fa-IR"/>
        </w:rPr>
        <w:footnoteReference w:id="44"/>
      </w:r>
      <w:r w:rsidRPr="00437687">
        <w:rPr>
          <w:rFonts w:ascii="Times New Roman" w:eastAsia="Times New Roman" w:hAnsi="Times New Roman" w:cs="B Zar" w:hint="cs"/>
          <w:sz w:val="24"/>
          <w:szCs w:val="28"/>
          <w:rtl/>
          <w:lang w:bidi="fa-IR"/>
        </w:rPr>
        <w:t>، همراه با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چندجمله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و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w:t>
      </w:r>
      <w:r w:rsidRPr="00437687">
        <w:rPr>
          <w:rFonts w:ascii="Times New Roman" w:eastAsia="Times New Roman" w:hAnsi="Times New Roman" w:cs="B Zar" w:hint="cs"/>
          <w:sz w:val="24"/>
          <w:szCs w:val="28"/>
          <w:rtl/>
          <w:lang w:bidi="fa-IR"/>
        </w:rPr>
        <w:lastRenderedPageBreak/>
        <w:t>کلی توسط کورتس</w:t>
      </w:r>
      <w:r w:rsidRPr="00437687">
        <w:rPr>
          <w:rFonts w:ascii="Times New Roman" w:eastAsia="Times New Roman" w:hAnsi="Times New Roman" w:cs="B Zar"/>
          <w:sz w:val="24"/>
          <w:szCs w:val="28"/>
          <w:vertAlign w:val="superscript"/>
          <w:rtl/>
          <w:lang w:bidi="fa-IR"/>
        </w:rPr>
        <w:footnoteReference w:id="45"/>
      </w:r>
      <w:r w:rsidRPr="00437687">
        <w:rPr>
          <w:rFonts w:ascii="Times New Roman" w:eastAsia="Times New Roman" w:hAnsi="Times New Roman" w:cs="B Zar" w:hint="cs"/>
          <w:sz w:val="24"/>
          <w:szCs w:val="28"/>
          <w:rtl/>
          <w:lang w:bidi="fa-IR"/>
        </w:rPr>
        <w:t xml:space="preserve"> و وپنیک در سال 1995 معرفی شد. از آن زمان تاکنون، فرم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متفاوت بسیاری از الگوریتم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با اهداف گوناگون معرفی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اند؛ که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نویسی خطی</w:t>
      </w:r>
      <w:r w:rsidRPr="00437687">
        <w:rPr>
          <w:rFonts w:ascii="Times New Roman" w:eastAsia="Times New Roman" w:hAnsi="Times New Roman" w:cs="B Zar"/>
          <w:sz w:val="24"/>
          <w:szCs w:val="28"/>
          <w:vertAlign w:val="superscript"/>
          <w:rtl/>
          <w:lang w:bidi="fa-IR"/>
        </w:rPr>
        <w:footnoteReference w:id="46"/>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(LPSVM)</w:t>
      </w:r>
      <w:r w:rsidRPr="00437687">
        <w:rPr>
          <w:rFonts w:ascii="Times New Roman" w:eastAsia="Times New Roman" w:hAnsi="Times New Roman" w:cs="B Zar" w:hint="cs"/>
          <w:sz w:val="24"/>
          <w:szCs w:val="28"/>
          <w:rtl/>
          <w:lang w:bidi="fa-IR"/>
        </w:rPr>
        <w:t xml:space="preserve">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علت خطی بودن و انعطاف</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پذیری آن در تنظیم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بزرگ از مهم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ترین آن فرم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است. اصطلاح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نویسی خطی" به این معنا است که الگوریتم براساس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نویسی خطی است. به همین ترتیب،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با نُرم 1،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علت اینکه براساس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نویسی چهارگانه است،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نویسی چهارگانه</w:t>
      </w:r>
      <w:r w:rsidRPr="00437687">
        <w:rPr>
          <w:rFonts w:ascii="Times New Roman" w:eastAsia="Times New Roman" w:hAnsi="Times New Roman" w:cs="B Zar"/>
          <w:sz w:val="24"/>
          <w:szCs w:val="28"/>
          <w:vertAlign w:val="superscript"/>
          <w:rtl/>
          <w:lang w:bidi="fa-IR"/>
        </w:rPr>
        <w:footnoteReference w:id="47"/>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(QPSVM)</w:t>
      </w:r>
      <w:r w:rsidRPr="00437687">
        <w:rPr>
          <w:rFonts w:ascii="Times New Roman" w:eastAsia="Times New Roman" w:hAnsi="Times New Roman" w:cs="B Zar" w:hint="cs"/>
          <w:sz w:val="24"/>
          <w:szCs w:val="28"/>
          <w:rtl/>
          <w:lang w:bidi="fa-IR"/>
        </w:rPr>
        <w:t xml:space="preserve"> نامیده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(وپنیک، 1995). بسیاری از آزمایش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نشان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دهند که </w:t>
      </w:r>
      <w:r w:rsidRPr="00437687">
        <w:rPr>
          <w:rFonts w:ascii="Times New Roman" w:eastAsia="Times New Roman" w:hAnsi="Times New Roman" w:cs="B Zar"/>
          <w:sz w:val="24"/>
          <w:szCs w:val="28"/>
          <w:lang w:bidi="fa-IR"/>
        </w:rPr>
        <w:t>LPSVM</w:t>
      </w:r>
      <w:r w:rsidRPr="00437687">
        <w:rPr>
          <w:rFonts w:ascii="Times New Roman" w:eastAsia="Times New Roman" w:hAnsi="Times New Roman" w:cs="B Zar" w:hint="cs"/>
          <w:sz w:val="24"/>
          <w:szCs w:val="28"/>
          <w:rtl/>
          <w:lang w:bidi="fa-IR"/>
        </w:rPr>
        <w:t xml:space="preserve"> کارآمد است و در برخی موارد حتی بهتر از </w:t>
      </w:r>
      <w:r w:rsidRPr="00437687">
        <w:rPr>
          <w:rFonts w:ascii="Times New Roman" w:eastAsia="Times New Roman" w:hAnsi="Times New Roman" w:cs="B Zar"/>
          <w:sz w:val="24"/>
          <w:szCs w:val="28"/>
          <w:lang w:bidi="fa-IR"/>
        </w:rPr>
        <w:t>QPSVM</w:t>
      </w:r>
      <w:r w:rsidRPr="00437687">
        <w:rPr>
          <w:rFonts w:ascii="Times New Roman" w:eastAsia="Times New Roman" w:hAnsi="Times New Roman" w:cs="B Zar" w:hint="cs"/>
          <w:sz w:val="24"/>
          <w:szCs w:val="28"/>
          <w:rtl/>
          <w:lang w:bidi="fa-IR"/>
        </w:rPr>
        <w:t xml:space="preserve"> عمل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برای مثال، قادر به حل مسائل با نمونه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بسیار بزرگ، بهبود سرعت محاسباتی و کاهش تعداد بردارهای پشتیبان است (وو و ژو، 2005</w:t>
      </w:r>
      <w:r w:rsidRPr="00437687">
        <w:rPr>
          <w:rFonts w:ascii="Times New Roman" w:eastAsia="Times New Roman" w:hAnsi="Times New Roman" w:cs="B Zar"/>
          <w:sz w:val="24"/>
          <w:szCs w:val="28"/>
          <w:vertAlign w:val="superscript"/>
          <w:rtl/>
          <w:lang w:bidi="fa-IR"/>
        </w:rPr>
        <w:footnoteReference w:id="48"/>
      </w:r>
      <w:r w:rsidRPr="00437687">
        <w:rPr>
          <w:rFonts w:ascii="Times New Roman" w:eastAsia="Times New Roman" w:hAnsi="Times New Roman" w:cs="B Zar" w:hint="cs"/>
          <w:sz w:val="24"/>
          <w:szCs w:val="28"/>
          <w:rtl/>
          <w:lang w:bidi="fa-IR"/>
        </w:rPr>
        <w:t>).</w:t>
      </w:r>
    </w:p>
    <w:p w14:paraId="46D2DBEA" w14:textId="77777777" w:rsidR="00437687" w:rsidRPr="00437687" w:rsidRDefault="00437687" w:rsidP="00437687">
      <w:pPr>
        <w:bidi/>
        <w:spacing w:before="240"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4-4-4-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تُنک</w:t>
      </w:r>
    </w:p>
    <w:p w14:paraId="224B7FEB" w14:textId="77777777" w:rsidR="00437687" w:rsidRPr="00437687" w:rsidRDefault="00437687" w:rsidP="00437687">
      <w:pPr>
        <w:bidi/>
        <w:spacing w:before="240"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نمایش تُنک (پراکنده) از ماشین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بردار پشتیبان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 با توجه به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ورودی برای بسیاری از کاربردها مطلوب است. در بسیاری از کاربردهای یادگیری ماشین، تمایل شدیدی به پراکندگی با در نظر گرفتن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ورودی وجود دارد. چندین عامل موجب این موضوع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نخست، بسیاری از مجموعة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واقعی مانند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متنی یا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ریزآرایه</w:t>
      </w:r>
      <w:r w:rsidRPr="00437687">
        <w:rPr>
          <w:rFonts w:ascii="Times New Roman" w:eastAsia="Times New Roman" w:hAnsi="Times New Roman" w:cs="B Zar"/>
          <w:sz w:val="24"/>
          <w:szCs w:val="28"/>
          <w:vertAlign w:val="superscript"/>
          <w:rtl/>
          <w:lang w:bidi="fa-IR"/>
        </w:rPr>
        <w:footnoteReference w:id="49"/>
      </w:r>
      <w:r w:rsidRPr="00437687">
        <w:rPr>
          <w:rFonts w:ascii="Times New Roman" w:eastAsia="Times New Roman" w:hAnsi="Times New Roman" w:cs="B Zar" w:hint="cs"/>
          <w:sz w:val="24"/>
          <w:szCs w:val="28"/>
          <w:rtl/>
          <w:lang w:bidi="fa-IR"/>
        </w:rPr>
        <w:t xml:space="preserve">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عنوان بردارهایی با ابعاد بسیار بالا نمایش داده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که منجر به چالش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بزرگی در پردازش بیشتر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ثانیاً، معمولاً اکثر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در بردارهای با ابعاد بالا غیرآگاهی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بخش یا پراختلال هستند و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شدت بر عملکرد تعمیم تأثیر بگذارند. ثالثاً، یک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تُنک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منجر به یک قانون تصمیم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گیری ساده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برای پیش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بینی سریع</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 در مسائل بزرگ</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مقیاس شود.</w:t>
      </w:r>
    </w:p>
    <w:p w14:paraId="45772107" w14:textId="77777777" w:rsidR="00437687" w:rsidRPr="00437687" w:rsidRDefault="00437687" w:rsidP="00437687">
      <w:pPr>
        <w:bidi/>
        <w:spacing w:before="240"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5-4-4-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قدرتمند</w:t>
      </w:r>
    </w:p>
    <w:p w14:paraId="063AEE66" w14:textId="77777777" w:rsidR="00437687" w:rsidRPr="00437687" w:rsidRDefault="00437687" w:rsidP="00437687">
      <w:pPr>
        <w:bidi/>
        <w:spacing w:before="240"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sz w:val="24"/>
          <w:szCs w:val="28"/>
          <w:lang w:bidi="fa-IR"/>
        </w:rPr>
        <w:lastRenderedPageBreak/>
        <w:t>SVM</w:t>
      </w:r>
      <w:r w:rsidRPr="00437687">
        <w:rPr>
          <w:rFonts w:ascii="Times New Roman" w:eastAsia="Times New Roman" w:hAnsi="Times New Roman" w:cs="B Zar" w:hint="cs"/>
          <w:sz w:val="24"/>
          <w:szCs w:val="28"/>
          <w:rtl/>
          <w:lang w:bidi="fa-IR"/>
        </w:rPr>
        <w:t xml:space="preserve"> قدرتمند، قصد دارد که مسئلة بیش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برازش را با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پرتی که دو کلاس را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ناپذیر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 حل کند. اخیراً، بسیاری از تحقیقات بر روی ردیابی بصری</w:t>
      </w:r>
      <w:r w:rsidRPr="00437687">
        <w:rPr>
          <w:rFonts w:ascii="Times New Roman" w:eastAsia="Times New Roman" w:hAnsi="Times New Roman" w:cs="B Zar"/>
          <w:sz w:val="24"/>
          <w:szCs w:val="28"/>
          <w:vertAlign w:val="superscript"/>
          <w:rtl/>
          <w:lang w:bidi="fa-IR"/>
        </w:rPr>
        <w:footnoteReference w:id="50"/>
      </w:r>
      <w:r w:rsidRPr="00437687">
        <w:rPr>
          <w:rFonts w:ascii="Times New Roman" w:eastAsia="Times New Roman" w:hAnsi="Times New Roman" w:cs="B Zar" w:hint="cs"/>
          <w:sz w:val="24"/>
          <w:szCs w:val="28"/>
          <w:rtl/>
          <w:lang w:bidi="fa-IR"/>
        </w:rPr>
        <w:t xml:space="preserve"> معطوف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این موضوع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دلیل مشکلاتی از قبیل ظاهر پیچیده و تغییر روشنایی، انسداد</w:t>
      </w:r>
      <w:r w:rsidRPr="00437687">
        <w:rPr>
          <w:rFonts w:ascii="Times New Roman" w:eastAsia="Times New Roman" w:hAnsi="Times New Roman" w:cs="B Zar"/>
          <w:sz w:val="24"/>
          <w:szCs w:val="28"/>
          <w:vertAlign w:val="superscript"/>
          <w:rtl/>
          <w:lang w:bidi="fa-IR"/>
        </w:rPr>
        <w:footnoteReference w:id="51"/>
      </w:r>
      <w:r w:rsidRPr="00437687">
        <w:rPr>
          <w:rFonts w:ascii="Times New Roman" w:eastAsia="Times New Roman" w:hAnsi="Times New Roman" w:cs="B Zar" w:hint="cs"/>
          <w:sz w:val="24"/>
          <w:szCs w:val="28"/>
          <w:rtl/>
          <w:lang w:bidi="fa-IR"/>
        </w:rPr>
        <w:t>، پس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زمینة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ریخته و غیره، یک مسئلة چالشی باقی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ماند. برای ساخت یک ردیاب قدرتمند، طیف متنوعی از مدل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نمایش که از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یادگیری مختلفی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 در تحقیقات پیشنهاد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مطابق با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یادگیری، این مدل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نمایش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تقریباً در دو گروه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شوند: حالت نمایش یادگیری براساس مولد و یادگیری براساس افتراق</w:t>
      </w:r>
      <w:r w:rsidRPr="00437687">
        <w:rPr>
          <w:rFonts w:ascii="Times New Roman" w:eastAsia="Times New Roman" w:hAnsi="Times New Roman" w:cs="B Zar"/>
          <w:sz w:val="24"/>
          <w:szCs w:val="28"/>
          <w:vertAlign w:val="superscript"/>
          <w:rtl/>
          <w:lang w:bidi="fa-IR"/>
        </w:rPr>
        <w:footnoteReference w:id="52"/>
      </w:r>
      <w:r w:rsidRPr="00437687">
        <w:rPr>
          <w:rFonts w:ascii="Times New Roman" w:eastAsia="Times New Roman" w:hAnsi="Times New Roman" w:cs="B Zar" w:hint="cs"/>
          <w:sz w:val="24"/>
          <w:szCs w:val="28"/>
          <w:rtl/>
          <w:lang w:bidi="fa-IR"/>
        </w:rPr>
        <w:t>. مدل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نمایش یادگیری براساس مولد</w:t>
      </w:r>
      <w:r w:rsidRPr="00437687">
        <w:rPr>
          <w:rFonts w:ascii="Times New Roman" w:eastAsia="Times New Roman" w:hAnsi="Times New Roman" w:cs="B Zar"/>
          <w:sz w:val="24"/>
          <w:szCs w:val="28"/>
          <w:vertAlign w:val="superscript"/>
          <w:rtl/>
          <w:lang w:bidi="fa-IR"/>
        </w:rPr>
        <w:footnoteReference w:id="53"/>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GLM</w:t>
      </w:r>
      <w:r w:rsidRPr="00437687">
        <w:rPr>
          <w:rFonts w:ascii="Times New Roman" w:eastAsia="Times New Roman" w:hAnsi="Times New Roman" w:cs="B Zar" w:hint="cs"/>
          <w:sz w:val="24"/>
          <w:szCs w:val="28"/>
          <w:rtl/>
          <w:lang w:bidi="fa-IR"/>
        </w:rPr>
        <w:t>ها) عمدتاً بر چگونگی ساخت نمایش جسم قدرتمند در فضاهای ویژگی مشخص تمرکز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 که شامل هیستوگرام انتگرال</w:t>
      </w:r>
      <w:r w:rsidRPr="00437687">
        <w:rPr>
          <w:rFonts w:ascii="Times New Roman" w:eastAsia="Times New Roman" w:hAnsi="Times New Roman" w:cs="B Zar"/>
          <w:sz w:val="24"/>
          <w:szCs w:val="28"/>
          <w:vertAlign w:val="superscript"/>
          <w:rtl/>
          <w:lang w:bidi="fa-IR"/>
        </w:rPr>
        <w:footnoteReference w:id="54"/>
      </w:r>
      <w:r w:rsidRPr="00437687">
        <w:rPr>
          <w:rFonts w:ascii="Times New Roman" w:eastAsia="Times New Roman" w:hAnsi="Times New Roman" w:cs="B Zar" w:hint="cs"/>
          <w:sz w:val="24"/>
          <w:szCs w:val="28"/>
          <w:rtl/>
          <w:lang w:bidi="fa-IR"/>
        </w:rPr>
        <w:t>، تخمین تراکم هسته</w:t>
      </w:r>
      <w:r w:rsidRPr="00437687">
        <w:rPr>
          <w:rFonts w:ascii="Times New Roman" w:eastAsia="Times New Roman" w:hAnsi="Times New Roman" w:cs="B Zar"/>
          <w:sz w:val="24"/>
          <w:szCs w:val="28"/>
          <w:vertAlign w:val="superscript"/>
          <w:rtl/>
          <w:lang w:bidi="fa-IR"/>
        </w:rPr>
        <w:footnoteReference w:id="55"/>
      </w:r>
      <w:r w:rsidRPr="00437687">
        <w:rPr>
          <w:rFonts w:ascii="Times New Roman" w:eastAsia="Times New Roman" w:hAnsi="Times New Roman" w:cs="B Zar" w:hint="cs"/>
          <w:sz w:val="24"/>
          <w:szCs w:val="28"/>
          <w:rtl/>
          <w:lang w:bidi="fa-IR"/>
        </w:rPr>
        <w:t>، یک ترکیب رنگ فضایی</w:t>
      </w:r>
      <w:r w:rsidRPr="00437687">
        <w:rPr>
          <w:rFonts w:ascii="Times New Roman" w:eastAsia="Times New Roman" w:hAnsi="Times New Roman" w:cs="B Zar"/>
          <w:sz w:val="24"/>
          <w:szCs w:val="28"/>
          <w:vertAlign w:val="superscript"/>
          <w:rtl/>
          <w:lang w:bidi="fa-IR"/>
        </w:rPr>
        <w:footnoteReference w:id="56"/>
      </w:r>
      <w:r w:rsidRPr="00437687">
        <w:rPr>
          <w:rFonts w:ascii="Times New Roman" w:eastAsia="Times New Roman" w:hAnsi="Times New Roman" w:cs="B Zar" w:hint="cs"/>
          <w:sz w:val="24"/>
          <w:szCs w:val="28"/>
          <w:rtl/>
          <w:lang w:bidi="fa-IR"/>
        </w:rPr>
        <w:t xml:space="preserve"> از یادگیری زیرفضایی گاوسی</w:t>
      </w:r>
      <w:r w:rsidRPr="00437687">
        <w:rPr>
          <w:rFonts w:ascii="Times New Roman" w:eastAsia="Times New Roman" w:hAnsi="Times New Roman" w:cs="B Zar"/>
          <w:sz w:val="24"/>
          <w:szCs w:val="28"/>
          <w:vertAlign w:val="superscript"/>
          <w:rtl/>
          <w:lang w:bidi="fa-IR"/>
        </w:rPr>
        <w:footnoteReference w:id="57"/>
      </w:r>
      <w:r w:rsidRPr="00437687">
        <w:rPr>
          <w:rFonts w:ascii="Times New Roman" w:eastAsia="Times New Roman" w:hAnsi="Times New Roman" w:cs="B Zar" w:hint="cs"/>
          <w:sz w:val="24"/>
          <w:szCs w:val="28"/>
          <w:rtl/>
          <w:lang w:bidi="fa-IR"/>
        </w:rPr>
        <w:t>، نمایش تُنک (پراکندگی)، تجزیة ردیابی بصری و به همین ترتیب موارد دیگر،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یک اشکال این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این است که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اغلب تأثیر پس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زمینه را نادیده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گیرند و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دنبال آن از سردرگمی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ناشی از نواحی پیش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زمینه با ظاهری مشابه با اشیاء در پیش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زمینه رنج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برند.</w:t>
      </w:r>
    </w:p>
    <w:p w14:paraId="1DD88544" w14:textId="77777777" w:rsidR="00437687" w:rsidRPr="00437687" w:rsidRDefault="00437687" w:rsidP="00437687">
      <w:pPr>
        <w:bidi/>
        <w:spacing w:before="240"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6-4-4- </w:t>
      </w:r>
      <w:r w:rsidRPr="00437687">
        <w:rPr>
          <w:rFonts w:ascii="Times New Roman" w:eastAsia="Times New Roman" w:hAnsi="Times New Roman" w:cs="B Zar"/>
          <w:b/>
          <w:bCs/>
          <w:sz w:val="24"/>
          <w:szCs w:val="28"/>
          <w:lang w:bidi="fa-IR"/>
        </w:rPr>
        <w:t>SVM</w:t>
      </w:r>
      <w:r w:rsidRPr="00437687">
        <w:rPr>
          <w:rFonts w:ascii="Times New Roman" w:eastAsia="Times New Roman" w:hAnsi="Times New Roman" w:cs="B Zar" w:hint="cs"/>
          <w:b/>
          <w:bCs/>
          <w:sz w:val="24"/>
          <w:szCs w:val="28"/>
          <w:rtl/>
          <w:lang w:bidi="fa-IR"/>
        </w:rPr>
        <w:t xml:space="preserve"> بیزی</w:t>
      </w:r>
    </w:p>
    <w:p w14:paraId="167D3CC0"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یک روش زیرفضایی مهم دیگر، الگوریتم بیزی با استفاده از زیرفضای احتمالاتی است. متفاوت از دیگر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زیرفضایی، که تصویر چهرة آزمایشی را به </w:t>
      </w:r>
      <w:r w:rsidRPr="00437687">
        <w:rPr>
          <w:rFonts w:ascii="Times New Roman" w:eastAsia="Times New Roman" w:hAnsi="Times New Roman" w:cs="B Zar"/>
          <w:sz w:val="24"/>
          <w:szCs w:val="28"/>
          <w:lang w:bidi="fa-IR"/>
        </w:rPr>
        <w:t>M</w:t>
      </w:r>
      <w:r w:rsidRPr="00437687">
        <w:rPr>
          <w:rFonts w:ascii="Times New Roman" w:eastAsia="Times New Roman" w:hAnsi="Times New Roman" w:cs="B Zar" w:hint="cs"/>
          <w:sz w:val="24"/>
          <w:szCs w:val="28"/>
          <w:rtl/>
          <w:lang w:bidi="fa-IR"/>
        </w:rPr>
        <w:t xml:space="preserve"> کلاس </w:t>
      </w:r>
      <w:r w:rsidRPr="00437687">
        <w:rPr>
          <w:rFonts w:ascii="Times New Roman" w:eastAsia="Times New Roman" w:hAnsi="Times New Roman" w:cs="B Zar"/>
          <w:sz w:val="24"/>
          <w:szCs w:val="28"/>
          <w:lang w:bidi="fa-IR"/>
        </w:rPr>
        <w:t>M</w:t>
      </w:r>
      <w:r w:rsidRPr="00437687">
        <w:rPr>
          <w:rFonts w:ascii="Times New Roman" w:eastAsia="Times New Roman" w:hAnsi="Times New Roman" w:cs="B Zar" w:hint="cs"/>
          <w:sz w:val="24"/>
          <w:szCs w:val="28"/>
          <w:rtl/>
          <w:lang w:bidi="fa-IR"/>
        </w:rPr>
        <w:t xml:space="preserve"> نفری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 الگوریتم بیزی مسئلة تشخیص چهره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شکل یک مسئلة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الگوی باینری درمی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آورد، که هر کدام از دو کلاس، دگرگونی درون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فردی و برون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فردی، توسط یک توزیع گاوسی مدل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پس از محاسبة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زیرفضایی، اکثر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برای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تصاویر چهره از فاصلة اقلیدسی سادة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زیرفضایی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 اخیراً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هوشمندتری، مانند ماشین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بردار پشتیبان، نشان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که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عملکرد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زیرفضایی </w:t>
      </w:r>
      <w:r w:rsidRPr="00437687">
        <w:rPr>
          <w:rFonts w:ascii="Times New Roman" w:eastAsia="Times New Roman" w:hAnsi="Times New Roman" w:cs="B Zar" w:hint="cs"/>
          <w:sz w:val="24"/>
          <w:szCs w:val="28"/>
          <w:rtl/>
          <w:lang w:bidi="fa-IR"/>
        </w:rPr>
        <w:lastRenderedPageBreak/>
        <w:t>تحلیل مؤلفة اصلی</w:t>
      </w:r>
      <w:r w:rsidRPr="00437687">
        <w:rPr>
          <w:rFonts w:ascii="Times New Roman" w:eastAsia="Times New Roman" w:hAnsi="Times New Roman" w:cs="B Zar"/>
          <w:sz w:val="24"/>
          <w:szCs w:val="28"/>
          <w:vertAlign w:val="superscript"/>
          <w:rtl/>
          <w:lang w:bidi="fa-IR"/>
        </w:rPr>
        <w:footnoteReference w:id="58"/>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و 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خطی</w:t>
      </w:r>
      <w:r w:rsidRPr="00437687">
        <w:rPr>
          <w:rFonts w:ascii="Times New Roman" w:eastAsia="Times New Roman" w:hAnsi="Times New Roman" w:cs="B Zar"/>
          <w:sz w:val="24"/>
          <w:szCs w:val="28"/>
          <w:vertAlign w:val="superscript"/>
          <w:rtl/>
          <w:lang w:bidi="fa-IR"/>
        </w:rPr>
        <w:footnoteReference w:id="59"/>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(LDA)</w:t>
      </w:r>
      <w:r w:rsidRPr="00437687">
        <w:rPr>
          <w:rFonts w:ascii="Times New Roman" w:eastAsia="Times New Roman" w:hAnsi="Times New Roman" w:cs="B Zar" w:hint="cs"/>
          <w:sz w:val="24"/>
          <w:szCs w:val="28"/>
          <w:rtl/>
          <w:lang w:bidi="fa-IR"/>
        </w:rPr>
        <w:t xml:space="preserve"> را بیشتر ارتقاء دهند. به ازای هر دو کلاس از بردارها، هدف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 این است که یک ابرصفحه بیابند که دو کلاس بردار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جدا کند که فاصله از ابرصفحه تا نزدیک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ترین بردار هر دو کلاس، بیشینه باشد. این ابرصفحه،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عنوان ابرصفحة جداکنندة بهینه شناخته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ماشین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بردار پشتیبان در مسائل تشخیص دوکلاسه سرآمد هستند و از بسیاری از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خطی و غیرخطی دیگر، عملکرد بهتری دارند. شکل 4-5، روابط گرافیکی میان</w:t>
      </w:r>
      <w:r w:rsidRPr="00437687">
        <w:rPr>
          <w:rFonts w:ascii="Times New Roman" w:eastAsia="Times New Roman" w:hAnsi="Times New Roman" w:cs="B Zar"/>
          <w:position w:val="-12"/>
          <w:sz w:val="24"/>
          <w:szCs w:val="24"/>
          <w:lang w:bidi="fa-IR"/>
        </w:rPr>
        <w:object w:dxaOrig="276" w:dyaOrig="360" w14:anchorId="223BA6B4">
          <v:shape id="_x0000_i1036" type="#_x0000_t75" style="width:13.2pt;height:18pt" o:ole="">
            <v:imagedata r:id="rId34" o:title=""/>
          </v:shape>
          <o:OLEObject Type="Embed" ProgID="Equation.DSMT4" ShapeID="_x0000_i1036" DrawAspect="Content" ObjectID="_1776789571" r:id="rId35"/>
        </w:object>
      </w:r>
      <w:r w:rsidRPr="00437687">
        <w:rPr>
          <w:rFonts w:ascii="Times New Roman" w:eastAsia="Times New Roman" w:hAnsi="Times New Roman" w:cs="B Zar" w:hint="cs"/>
          <w:sz w:val="24"/>
          <w:szCs w:val="28"/>
          <w:rtl/>
          <w:lang w:bidi="fa-IR"/>
        </w:rPr>
        <w:t>،</w:t>
      </w:r>
      <w:r w:rsidRPr="00437687">
        <w:rPr>
          <w:rFonts w:ascii="Times New Roman" w:eastAsia="Times New Roman" w:hAnsi="Times New Roman" w:cs="B Zar"/>
          <w:position w:val="-12"/>
          <w:sz w:val="24"/>
          <w:szCs w:val="24"/>
          <w:lang w:bidi="fa-IR"/>
        </w:rPr>
        <w:object w:dxaOrig="240" w:dyaOrig="360" w14:anchorId="65770534">
          <v:shape id="_x0000_i1037" type="#_x0000_t75" style="width:12pt;height:18pt" o:ole="">
            <v:imagedata r:id="rId36" o:title=""/>
          </v:shape>
          <o:OLEObject Type="Embed" ProgID="Equation.DSMT4" ShapeID="_x0000_i1037" DrawAspect="Content" ObjectID="_1776789572" r:id="rId37"/>
        </w:object>
      </w:r>
      <w:r w:rsidRPr="00437687">
        <w:rPr>
          <w:rFonts w:ascii="Times New Roman" w:eastAsia="Times New Roman" w:hAnsi="Times New Roman" w:cs="B Zar" w:hint="cs"/>
          <w:sz w:val="24"/>
          <w:szCs w:val="28"/>
          <w:rtl/>
          <w:lang w:bidi="fa-IR"/>
        </w:rPr>
        <w:t>و</w:t>
      </w:r>
      <w:r w:rsidRPr="00437687">
        <w:rPr>
          <w:rFonts w:ascii="Times New Roman" w:eastAsia="Times New Roman" w:hAnsi="Times New Roman" w:cs="B Zar"/>
          <w:position w:val="-6"/>
          <w:sz w:val="24"/>
          <w:szCs w:val="24"/>
          <w:lang w:bidi="fa-IR"/>
        </w:rPr>
        <w:object w:dxaOrig="240" w:dyaOrig="276" w14:anchorId="220F967A">
          <v:shape id="_x0000_i1038" type="#_x0000_t75" style="width:12pt;height:13.2pt" o:ole="">
            <v:imagedata r:id="rId38" o:title=""/>
          </v:shape>
          <o:OLEObject Type="Embed" ProgID="Equation.DSMT4" ShapeID="_x0000_i1038" DrawAspect="Content" ObjectID="_1776789573" r:id="rId39"/>
        </w:object>
      </w:r>
      <w:r w:rsidRPr="00437687">
        <w:rPr>
          <w:rFonts w:ascii="Times New Roman" w:eastAsia="Times New Roman" w:hAnsi="Times New Roman" w:cs="B Zar" w:hint="cs"/>
          <w:sz w:val="24"/>
          <w:szCs w:val="28"/>
          <w:rtl/>
          <w:lang w:bidi="fa-IR"/>
        </w:rPr>
        <w:t xml:space="preserve"> را نمایش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w:t>
      </w:r>
    </w:p>
    <w:p w14:paraId="5D904A52" w14:textId="77777777" w:rsidR="00437687" w:rsidRPr="00437687" w:rsidRDefault="00437687" w:rsidP="00437687">
      <w:pPr>
        <w:bidi/>
        <w:spacing w:after="0" w:line="288" w:lineRule="auto"/>
        <w:jc w:val="center"/>
        <w:rPr>
          <w:rFonts w:ascii="Times New Roman" w:eastAsia="Times New Roman" w:hAnsi="Times New Roman" w:cs="B Zar"/>
          <w:sz w:val="24"/>
          <w:szCs w:val="28"/>
          <w:rtl/>
          <w:lang w:bidi="fa-IR"/>
        </w:rPr>
      </w:pPr>
      <w:r w:rsidRPr="00437687">
        <w:rPr>
          <w:rFonts w:ascii="Times New Roman" w:eastAsia="Times New Roman" w:hAnsi="Times New Roman" w:cs="B Zar"/>
          <w:noProof/>
          <w:sz w:val="24"/>
          <w:szCs w:val="24"/>
        </w:rPr>
        <w:drawing>
          <wp:inline distT="0" distB="0" distL="0" distR="0" wp14:anchorId="4B0C8017" wp14:editId="399ACDEB">
            <wp:extent cx="3322481" cy="2520000"/>
            <wp:effectExtent l="0" t="0" r="0" b="0"/>
            <wp:docPr id="6579178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17831" name="Picture 199"/>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322481" cy="2520000"/>
                    </a:xfrm>
                    <a:prstGeom prst="rect">
                      <a:avLst/>
                    </a:prstGeom>
                    <a:noFill/>
                    <a:ln>
                      <a:noFill/>
                    </a:ln>
                  </pic:spPr>
                </pic:pic>
              </a:graphicData>
            </a:graphic>
          </wp:inline>
        </w:drawing>
      </w:r>
    </w:p>
    <w:p w14:paraId="03800AF4" w14:textId="77777777" w:rsidR="00437687" w:rsidRPr="00437687" w:rsidRDefault="00437687" w:rsidP="00437687">
      <w:pPr>
        <w:bidi/>
        <w:spacing w:after="0" w:line="288" w:lineRule="auto"/>
        <w:jc w:val="center"/>
        <w:rPr>
          <w:rFonts w:ascii="Times New Roman" w:eastAsia="Times New Roman" w:hAnsi="Times New Roman" w:cs="B Zar"/>
          <w:sz w:val="24"/>
          <w:szCs w:val="24"/>
          <w:rtl/>
          <w:lang w:bidi="fa-IR"/>
        </w:rPr>
      </w:pPr>
      <w:r w:rsidRPr="00437687">
        <w:rPr>
          <w:rFonts w:ascii="Times New Roman" w:eastAsia="Times New Roman" w:hAnsi="Times New Roman" w:cs="B Zar" w:hint="cs"/>
          <w:sz w:val="24"/>
          <w:szCs w:val="24"/>
          <w:rtl/>
          <w:lang w:bidi="fa-IR"/>
        </w:rPr>
        <w:t>شکل 4-5: روابط گرافیکی میان</w:t>
      </w:r>
      <w:r w:rsidRPr="00437687">
        <w:rPr>
          <w:rFonts w:ascii="Times New Roman" w:eastAsia="Times New Roman" w:hAnsi="Times New Roman" w:cs="B Zar"/>
          <w:position w:val="-10"/>
          <w:sz w:val="24"/>
          <w:szCs w:val="24"/>
        </w:rPr>
        <w:object w:dxaOrig="240" w:dyaOrig="300" w14:anchorId="02DA88DE">
          <v:shape id="_x0000_i1039" type="#_x0000_t75" style="width:12pt;height:15pt" o:ole="">
            <v:imagedata r:id="rId41" o:title=""/>
          </v:shape>
          <o:OLEObject Type="Embed" ProgID="Equation.DSMT4" ShapeID="_x0000_i1039" DrawAspect="Content" ObjectID="_1776789574" r:id="rId42"/>
        </w:object>
      </w:r>
      <w:r w:rsidRPr="00437687">
        <w:rPr>
          <w:rFonts w:ascii="Times New Roman" w:eastAsia="Times New Roman" w:hAnsi="Times New Roman" w:cs="B Zar" w:hint="cs"/>
          <w:sz w:val="24"/>
          <w:szCs w:val="24"/>
          <w:rtl/>
          <w:lang w:bidi="fa-IR"/>
        </w:rPr>
        <w:t>،</w:t>
      </w:r>
      <w:r w:rsidRPr="00437687">
        <w:rPr>
          <w:rFonts w:ascii="Times New Roman" w:eastAsia="Times New Roman" w:hAnsi="Times New Roman" w:cs="B Zar"/>
          <w:position w:val="-10"/>
          <w:sz w:val="24"/>
          <w:szCs w:val="24"/>
        </w:rPr>
        <w:object w:dxaOrig="216" w:dyaOrig="300" w14:anchorId="14C14D9F">
          <v:shape id="_x0000_i1040" type="#_x0000_t75" style="width:11.4pt;height:15pt" o:ole="">
            <v:imagedata r:id="rId43" o:title=""/>
          </v:shape>
          <o:OLEObject Type="Embed" ProgID="Equation.DSMT4" ShapeID="_x0000_i1040" DrawAspect="Content" ObjectID="_1776789575" r:id="rId44"/>
        </w:object>
      </w:r>
      <w:r w:rsidRPr="00437687">
        <w:rPr>
          <w:rFonts w:ascii="Times New Roman" w:eastAsia="Times New Roman" w:hAnsi="Times New Roman" w:cs="B Zar" w:hint="cs"/>
          <w:sz w:val="24"/>
          <w:szCs w:val="24"/>
          <w:rtl/>
          <w:lang w:bidi="fa-IR"/>
        </w:rPr>
        <w:t>و</w:t>
      </w:r>
      <w:r w:rsidRPr="00437687">
        <w:rPr>
          <w:rFonts w:ascii="Times New Roman" w:eastAsia="Times New Roman" w:hAnsi="Times New Roman" w:cs="B Zar"/>
          <w:position w:val="-6"/>
          <w:sz w:val="24"/>
          <w:szCs w:val="24"/>
        </w:rPr>
        <w:object w:dxaOrig="216" w:dyaOrig="240" w14:anchorId="56CB7D3E">
          <v:shape id="_x0000_i1041" type="#_x0000_t75" style="width:11.4pt;height:12pt" o:ole="">
            <v:imagedata r:id="rId45" o:title=""/>
          </v:shape>
          <o:OLEObject Type="Embed" ProgID="Equation.DSMT4" ShapeID="_x0000_i1041" DrawAspect="Content" ObjectID="_1776789576" r:id="rId46"/>
        </w:object>
      </w:r>
      <w:r w:rsidRPr="00437687">
        <w:rPr>
          <w:rFonts w:ascii="Times New Roman" w:eastAsia="Times New Roman" w:hAnsi="Times New Roman" w:cs="B Zar" w:hint="cs"/>
          <w:sz w:val="24"/>
          <w:szCs w:val="28"/>
          <w:rtl/>
          <w:lang w:bidi="fa-IR"/>
        </w:rPr>
        <w:t>.</w:t>
      </w:r>
    </w:p>
    <w:p w14:paraId="6230D9FA"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7-4-4- خلاصه</w:t>
      </w:r>
    </w:p>
    <w:p w14:paraId="07273386"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های مختلفی در این بخش مورد بحث قرار گرفتند: حداقل مربعات،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نویسی خطی، تُنک، قدرتمند و بیزی. به ازای هر دو کلاس از بردارها، هدف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 این است که یک ابرصفحه بیابند که دو کلاس بردار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جدا کند که فاصله از ابرصفحه تا نزدیک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ترین بردار هر دو کلاس بیشینه باشد.</w:t>
      </w:r>
    </w:p>
    <w:p w14:paraId="05F05E25"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5-4- روش</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های هسته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محور</w:t>
      </w:r>
    </w:p>
    <w:p w14:paraId="71586956"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1-5-4- مقدمه</w:t>
      </w:r>
    </w:p>
    <w:p w14:paraId="67CDF569"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الگوی رایج،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علت موفقیت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ها در بهبود قابلیت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تعمیم و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بسط داده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تا حاشیه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بیشینه و نگاشت را در یک فضای ویژگی ادغام کنند.</w:t>
      </w:r>
    </w:p>
    <w:p w14:paraId="634CB002"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lastRenderedPageBreak/>
        <w:t>2-5-4- حداقل مربعات هسته</w:t>
      </w:r>
    </w:p>
    <w:p w14:paraId="10092807"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حداقل مربعات در فضای ورودی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آسانی و با استفاده از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هسته به فضای ویژگی توسعه یابند.</w:t>
      </w:r>
    </w:p>
    <w:p w14:paraId="4A514C37"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3-5-4- تحلیل مؤلفة اصلی هسته</w:t>
      </w:r>
    </w:p>
    <w:p w14:paraId="2BE5B23F"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 xml:space="preserve">تحلیل مؤلفة اصلی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روشی کارآمد برای یافتن مؤلفه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ژن بنیادی مهیا کرده و ابعاد ورودی را کاهش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 این تبدیل خطی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گسترده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در روش تحلیل و فشرده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دادة بیان ژن</w:t>
      </w:r>
      <w:r w:rsidRPr="00437687">
        <w:rPr>
          <w:rFonts w:ascii="Times New Roman" w:eastAsia="Times New Roman" w:hAnsi="Times New Roman" w:cs="B Zar"/>
          <w:sz w:val="24"/>
          <w:szCs w:val="28"/>
          <w:vertAlign w:val="superscript"/>
          <w:rtl/>
          <w:lang w:bidi="fa-IR"/>
        </w:rPr>
        <w:footnoteReference w:id="60"/>
      </w:r>
      <w:r w:rsidRPr="00437687">
        <w:rPr>
          <w:rFonts w:ascii="Times New Roman" w:eastAsia="Times New Roman" w:hAnsi="Times New Roman" w:cs="B Zar" w:hint="cs"/>
          <w:sz w:val="24"/>
          <w:szCs w:val="28"/>
          <w:rtl/>
          <w:lang w:bidi="fa-IR"/>
        </w:rPr>
        <w:t xml:space="preserve"> استفاده شده است. اگر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 در زیرفضایی خطی متمرکز شده باشند،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راهی برای فشرده کردن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و ساده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نمایش بدون از دست رفتن اطلاعات بسیاری را فراهم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با این حال، اگر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 در زیرفضایی غیرخطی متمرکز شده باشند،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خوبی کار نمی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در این صورت، ممکن است نیاز به در نظر گرفتن تحلیل مؤلفة اصلی هسته</w:t>
      </w:r>
      <w:r w:rsidRPr="00437687">
        <w:rPr>
          <w:rFonts w:ascii="Times New Roman" w:eastAsia="Times New Roman" w:hAnsi="Times New Roman" w:cs="B Zar"/>
          <w:sz w:val="24"/>
          <w:szCs w:val="28"/>
          <w:vertAlign w:val="superscript"/>
          <w:rtl/>
          <w:lang w:bidi="fa-IR"/>
        </w:rPr>
        <w:footnoteReference w:id="61"/>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(KCPA)</w:t>
      </w:r>
      <w:r w:rsidRPr="00437687">
        <w:rPr>
          <w:rFonts w:ascii="Times New Roman" w:eastAsia="Times New Roman" w:hAnsi="Times New Roman" w:cs="B Zar" w:hint="cs"/>
          <w:sz w:val="24"/>
          <w:szCs w:val="28"/>
          <w:rtl/>
          <w:lang w:bidi="fa-IR"/>
        </w:rPr>
        <w:t xml:space="preserve"> باشد. </w:t>
      </w:r>
      <w:r w:rsidRPr="00437687">
        <w:rPr>
          <w:rFonts w:ascii="Times New Roman" w:eastAsia="Times New Roman" w:hAnsi="Times New Roman" w:cs="B Zar"/>
          <w:sz w:val="24"/>
          <w:szCs w:val="28"/>
          <w:lang w:bidi="fa-IR"/>
        </w:rPr>
        <w:t>KCPA</w:t>
      </w:r>
      <w:r w:rsidRPr="00437687">
        <w:rPr>
          <w:rFonts w:ascii="Times New Roman" w:eastAsia="Times New Roman" w:hAnsi="Times New Roman" w:cs="B Zar" w:hint="cs"/>
          <w:sz w:val="24"/>
          <w:szCs w:val="28"/>
          <w:rtl/>
          <w:lang w:bidi="fa-IR"/>
        </w:rPr>
        <w:t xml:space="preserve"> نسخه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ای غیرخطی از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است؛ این روش در چندین سال گذشته در زمینة یادگیری ماشین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شدت بررسی و در بسیاری از کاربردها ادعای موفقیت کرده است. در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و دیگر وظایف تحلیلی داده، اغلب ضروری است که پردازش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را پیش از اعمال الگوریتم مورد نظر انجام داد و رایج است که ابتدا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مناسب برای حل کردن وظیفه را استخراج کرد. استخراج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برای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طرز چشمگیری با استخراج ویژگی برای توصیف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تفاوت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عنوان مثال،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جهت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را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یابد که با توصیف بیشترین واریانس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ممکن با جهت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w:t>
      </w:r>
      <w:r w:rsidRPr="00437687">
        <w:rPr>
          <w:rFonts w:ascii="Times New Roman" w:eastAsia="Times New Roman" w:hAnsi="Times New Roman" w:cs="B Zar"/>
          <w:sz w:val="24"/>
          <w:szCs w:val="28"/>
          <w:lang w:bidi="fa-IR"/>
        </w:rPr>
        <w:t>m</w:t>
      </w:r>
      <w:r w:rsidRPr="00437687">
        <w:rPr>
          <w:rFonts w:ascii="Times New Roman" w:eastAsia="Times New Roman" w:hAnsi="Times New Roman" w:cs="B Zar" w:hint="cs"/>
          <w:sz w:val="24"/>
          <w:szCs w:val="28"/>
          <w:rtl/>
          <w:lang w:bidi="fa-IR"/>
        </w:rPr>
        <w:t xml:space="preserve"> تعامدی</w:t>
      </w:r>
      <w:r w:rsidRPr="00437687">
        <w:rPr>
          <w:rFonts w:ascii="Times New Roman" w:eastAsia="Times New Roman" w:hAnsi="Times New Roman" w:cs="B Zar"/>
          <w:sz w:val="24"/>
          <w:szCs w:val="28"/>
          <w:vertAlign w:val="superscript"/>
          <w:rtl/>
          <w:lang w:bidi="fa-IR"/>
        </w:rPr>
        <w:footnoteReference w:id="62"/>
      </w:r>
      <w:r w:rsidRPr="00437687">
        <w:rPr>
          <w:rFonts w:ascii="Times New Roman" w:eastAsia="Times New Roman" w:hAnsi="Times New Roman" w:cs="B Zar" w:hint="cs"/>
          <w:sz w:val="24"/>
          <w:szCs w:val="28"/>
          <w:rtl/>
          <w:lang w:bidi="fa-IR"/>
        </w:rPr>
        <w:t>، کمترین خطای بازسازی را داشته باشند. با در نظر گرفتن جهت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اولیه،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نباید (و در عمل اغلب نخواهند توانست) ساختار کلاسی که برای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مناسب نیاز است را آشکار کنند. 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به این سؤال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پردازد: در یک مجموعة دادة مشخص با دو کلاس، کدام یک (خطی یا غیرخطی) بهترین ویژگی یا مجموعة ویژگی برای تفکیک این دو کلاس است؟ رویکردهای کلاسیک در ابتدا با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بیزی بهینه (از لحاظ تئوری) و با فرض توزیع</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نرمال برای این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پاسخ به این سؤال را بر عهده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گیرند. الگوریتم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استانداردی مانند تحلیل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مرتبه دوم یا خطی، که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شناخته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شدة </w:t>
      </w:r>
      <w:r w:rsidRPr="00437687">
        <w:rPr>
          <w:rFonts w:ascii="Times New Roman" w:eastAsia="Times New Roman" w:hAnsi="Times New Roman" w:cs="B Zar" w:hint="cs"/>
          <w:sz w:val="24"/>
          <w:szCs w:val="28"/>
          <w:rtl/>
          <w:lang w:bidi="fa-IR"/>
        </w:rPr>
        <w:lastRenderedPageBreak/>
        <w:t>فیشر</w:t>
      </w:r>
      <w:r w:rsidRPr="00437687">
        <w:rPr>
          <w:rFonts w:ascii="Times New Roman" w:eastAsia="Times New Roman" w:hAnsi="Times New Roman" w:cs="B Zar"/>
          <w:sz w:val="24"/>
          <w:szCs w:val="28"/>
          <w:vertAlign w:val="superscript"/>
          <w:rtl/>
          <w:lang w:bidi="fa-IR"/>
        </w:rPr>
        <w:footnoteReference w:id="63"/>
      </w:r>
      <w:r w:rsidRPr="00437687">
        <w:rPr>
          <w:rFonts w:ascii="Times New Roman" w:eastAsia="Times New Roman" w:hAnsi="Times New Roman" w:cs="B Zar" w:hint="cs"/>
          <w:sz w:val="24"/>
          <w:szCs w:val="28"/>
          <w:rtl/>
          <w:lang w:bidi="fa-IR"/>
        </w:rPr>
        <w:t xml:space="preserve"> در میان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قرار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گیرد،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استنتاج شوند. البته هر مدل دیگری غیر از مدل گاوسی را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 برای توزیع کلاس</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فرض کرد؛ اما این کار، اغلب منجر به استفاده نکردن از راه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حل سادة فرم بسته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w:t>
      </w:r>
    </w:p>
    <w:p w14:paraId="25F3F3AE"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4-5-4- تحلیل تفکیک</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کنندة هسته</w:t>
      </w:r>
    </w:p>
    <w:p w14:paraId="1AD8170E"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کنندة خطی </w:t>
      </w:r>
      <w:r w:rsidRPr="00437687">
        <w:rPr>
          <w:rFonts w:ascii="Times New Roman" w:eastAsia="Times New Roman" w:hAnsi="Times New Roman" w:cs="B Zar"/>
          <w:sz w:val="24"/>
          <w:szCs w:val="28"/>
          <w:lang w:bidi="fa-IR"/>
        </w:rPr>
        <w:t>(LDA)</w:t>
      </w:r>
      <w:r w:rsidRPr="00437687">
        <w:rPr>
          <w:rFonts w:ascii="Times New Roman" w:eastAsia="Times New Roman" w:hAnsi="Times New Roman" w:cs="B Zar" w:hint="cs"/>
          <w:sz w:val="24"/>
          <w:szCs w:val="28"/>
          <w:rtl/>
          <w:lang w:bidi="fa-IR"/>
        </w:rPr>
        <w:t xml:space="preserve"> یک روش آماری سنتی است که موفقیت خود را در مسائل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اثبات کرده است. این روش براساس یک تحلیل مقدار ویژه است و پاسخی دقیق با اینرسی بیشینه ارائه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کند؛ اما این روش برای یک مسئلة غیرخطی کارآمد نیست. در کارهای بسیاری، </w:t>
      </w:r>
      <w:r w:rsidRPr="00437687">
        <w:rPr>
          <w:rFonts w:ascii="Times New Roman" w:eastAsia="Times New Roman" w:hAnsi="Times New Roman" w:cs="B Zar"/>
          <w:sz w:val="24"/>
          <w:szCs w:val="28"/>
          <w:lang w:bidi="fa-IR"/>
        </w:rPr>
        <w:t>LDA</w:t>
      </w:r>
      <w:r w:rsidRPr="00437687">
        <w:rPr>
          <w:rFonts w:ascii="Times New Roman" w:eastAsia="Times New Roman" w:hAnsi="Times New Roman" w:cs="B Zar" w:hint="cs"/>
          <w:sz w:val="24"/>
          <w:szCs w:val="28"/>
          <w:rtl/>
          <w:lang w:bidi="fa-IR"/>
        </w:rPr>
        <w:t xml:space="preserve"> تعمیم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یافته برای مسائل غیرخطی اعلام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و تلاش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که یک 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تعمیم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یافته</w:t>
      </w:r>
      <w:r w:rsidRPr="00437687">
        <w:rPr>
          <w:rFonts w:ascii="Times New Roman" w:eastAsia="Times New Roman" w:hAnsi="Times New Roman" w:cs="B Zar"/>
          <w:sz w:val="24"/>
          <w:szCs w:val="28"/>
          <w:vertAlign w:val="superscript"/>
          <w:rtl/>
          <w:lang w:bidi="fa-IR"/>
        </w:rPr>
        <w:footnoteReference w:id="64"/>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(GDA)</w:t>
      </w:r>
      <w:r w:rsidRPr="00437687">
        <w:rPr>
          <w:rFonts w:ascii="Times New Roman" w:eastAsia="Times New Roman" w:hAnsi="Times New Roman" w:cs="B Zar" w:hint="cs"/>
          <w:sz w:val="24"/>
          <w:szCs w:val="28"/>
          <w:rtl/>
          <w:lang w:bidi="fa-IR"/>
        </w:rPr>
        <w:t xml:space="preserve">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وسیلة نگاشت فضای ورودی به یک فضای ویژگی با ابعاد بالا و خواص خطی تهیه شود. در فضای جدید،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توان مسئله را به روشی کلاسیک مانند روش </w:t>
      </w:r>
      <w:r w:rsidRPr="00437687">
        <w:rPr>
          <w:rFonts w:ascii="Times New Roman" w:eastAsia="Times New Roman" w:hAnsi="Times New Roman" w:cs="B Zar"/>
          <w:sz w:val="24"/>
          <w:szCs w:val="28"/>
          <w:lang w:bidi="fa-IR"/>
        </w:rPr>
        <w:t>LDA</w:t>
      </w:r>
      <w:r w:rsidRPr="00437687">
        <w:rPr>
          <w:rFonts w:ascii="Times New Roman" w:eastAsia="Times New Roman" w:hAnsi="Times New Roman" w:cs="B Zar" w:hint="cs"/>
          <w:sz w:val="24"/>
          <w:szCs w:val="28"/>
          <w:rtl/>
          <w:lang w:bidi="fa-IR"/>
        </w:rPr>
        <w:t xml:space="preserve"> حل کرد. ایدة اصلی این است که فضای ورودی را به یک فضای ویژگی مناسب که در آن متغیرها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غیرخطی با فضای ورودی مرتبط هستند، نگاشت کرد. این نکته در برخی الگوریتم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از قبیل الگوریتم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یادگیری بدون نظارت استفاده شده است. </w:t>
      </w:r>
      <w:r w:rsidRPr="00437687">
        <w:rPr>
          <w:rFonts w:ascii="Times New Roman" w:eastAsia="Times New Roman" w:hAnsi="Times New Roman" w:cs="B Zar"/>
          <w:sz w:val="24"/>
          <w:szCs w:val="28"/>
          <w:lang w:bidi="fa-IR"/>
        </w:rPr>
        <w:t>LDA</w:t>
      </w:r>
      <w:r w:rsidRPr="00437687">
        <w:rPr>
          <w:rFonts w:ascii="Times New Roman" w:eastAsia="Times New Roman" w:hAnsi="Times New Roman" w:cs="B Zar" w:hint="cs"/>
          <w:sz w:val="24"/>
          <w:szCs w:val="28"/>
          <w:rtl/>
          <w:lang w:bidi="fa-IR"/>
        </w:rPr>
        <w:t xml:space="preserve"> یک ابزار استاندارد برای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بر مبنای تبدیل فضای ورودی به یک فضای جدید است.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عنوان ترکیبی خطی از مقادیر مختصاتی جدید که مؤلفه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اصلی نامیده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و محور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را نمایش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دهند، تعریف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اند. مشابه </w:t>
      </w:r>
      <w:r w:rsidRPr="00437687">
        <w:rPr>
          <w:rFonts w:ascii="Times New Roman" w:eastAsia="Times New Roman" w:hAnsi="Times New Roman" w:cs="B Zar"/>
          <w:sz w:val="24"/>
          <w:szCs w:val="28"/>
          <w:lang w:bidi="fa-IR"/>
        </w:rPr>
        <w:t>LDA</w:t>
      </w:r>
      <w:r w:rsidRPr="00437687">
        <w:rPr>
          <w:rFonts w:ascii="Times New Roman" w:eastAsia="Times New Roman" w:hAnsi="Times New Roman" w:cs="B Zar" w:hint="cs"/>
          <w:sz w:val="24"/>
          <w:szCs w:val="28"/>
          <w:rtl/>
          <w:lang w:bidi="fa-IR"/>
        </w:rPr>
        <w:t xml:space="preserve">، هدف روش </w:t>
      </w:r>
      <w:r w:rsidRPr="00437687">
        <w:rPr>
          <w:rFonts w:ascii="Times New Roman" w:eastAsia="Times New Roman" w:hAnsi="Times New Roman" w:cs="B Zar"/>
          <w:sz w:val="24"/>
          <w:szCs w:val="28"/>
          <w:lang w:bidi="fa-IR"/>
        </w:rPr>
        <w:t>GDA</w:t>
      </w:r>
      <w:r w:rsidRPr="00437687">
        <w:rPr>
          <w:rFonts w:ascii="Times New Roman" w:eastAsia="Times New Roman" w:hAnsi="Times New Roman" w:cs="B Zar" w:hint="cs"/>
          <w:sz w:val="24"/>
          <w:szCs w:val="28"/>
          <w:rtl/>
          <w:lang w:bidi="fa-IR"/>
        </w:rPr>
        <w:t>، بیشینه کردن اینرسی میان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کلاسی و کمینه کردن اینرسی درون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کلاسی است.</w:t>
      </w:r>
    </w:p>
    <w:p w14:paraId="6EF93A71"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5-5-4- خلاصه</w:t>
      </w:r>
    </w:p>
    <w:p w14:paraId="6A43F064"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در این بخش،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مختصر 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کنندة هسته، حداقل مربعات هسته و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هسته بیان شد.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هسته، نسخه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ای غیرخطی از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است. این مبحث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شدت در چند سال گذشته در حوزة یادگیری ماشین بررسی شده و در بسیاری از کاربردها موفق ظاهر شده است. 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خطی و تعمیم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یافته باشد، که ابزارهای استانداردی برای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هستند. این روش بر مبنای تبدیل فضای ورودی به یک فضای جدید است.</w:t>
      </w:r>
    </w:p>
    <w:p w14:paraId="4B6A2988"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6-4- انتخاب و استخراج ویژگی</w:t>
      </w:r>
    </w:p>
    <w:p w14:paraId="42C83440"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1-6-4- مقدمه</w:t>
      </w:r>
    </w:p>
    <w:p w14:paraId="15896008" w14:textId="77777777" w:rsidR="00437687" w:rsidRPr="00437687" w:rsidRDefault="00437687" w:rsidP="00437687">
      <w:pPr>
        <w:bidi/>
        <w:spacing w:after="0" w:line="288" w:lineRule="auto"/>
        <w:jc w:val="both"/>
        <w:rPr>
          <w:rFonts w:ascii="Times New Roman" w:eastAsia="Times New Roman" w:hAnsi="Times New Roman" w:cs="B Zar"/>
          <w:sz w:val="24"/>
          <w:szCs w:val="28"/>
          <w:lang w:bidi="fa-IR"/>
        </w:rPr>
      </w:pPr>
      <w:r w:rsidRPr="00437687">
        <w:rPr>
          <w:rFonts w:ascii="Times New Roman" w:eastAsia="Times New Roman" w:hAnsi="Times New Roman" w:cs="B Zar" w:hint="cs"/>
          <w:sz w:val="24"/>
          <w:szCs w:val="28"/>
          <w:rtl/>
          <w:lang w:bidi="fa-IR"/>
        </w:rPr>
        <w:lastRenderedPageBreak/>
        <w:t>این بخش به بررسی اینکه چگونه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نامرتبط منجر به اختلال، محاسبات سنگین و غیره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پردازد. همچنین اینکه چگونه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وابسته به یکدیگر، به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مازاد</w:t>
      </w:r>
      <w:r w:rsidRPr="00437687">
        <w:rPr>
          <w:rFonts w:ascii="Times New Roman" w:eastAsia="Times New Roman" w:hAnsi="Times New Roman" w:cs="B Zar"/>
          <w:sz w:val="24"/>
          <w:szCs w:val="28"/>
          <w:vertAlign w:val="superscript"/>
          <w:rtl/>
          <w:lang w:bidi="fa-IR"/>
        </w:rPr>
        <w:footnoteReference w:id="65"/>
      </w:r>
      <w:r w:rsidRPr="00437687">
        <w:rPr>
          <w:rFonts w:ascii="Times New Roman" w:eastAsia="Times New Roman" w:hAnsi="Times New Roman" w:cs="B Zar" w:hint="cs"/>
          <w:sz w:val="24"/>
          <w:szCs w:val="28"/>
          <w:rtl/>
          <w:lang w:bidi="fa-IR"/>
        </w:rPr>
        <w:t xml:space="preserve"> متفاوتی وارد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و برای مدل بهتر</w:t>
      </w:r>
      <w:r w:rsidRPr="00437687">
        <w:rPr>
          <w:rFonts w:ascii="Times New Roman" w:eastAsia="Times New Roman" w:hAnsi="Times New Roman" w:cs="B Zar"/>
          <w:sz w:val="24"/>
          <w:szCs w:val="28"/>
          <w:vertAlign w:val="superscript"/>
          <w:rtl/>
          <w:lang w:bidi="fa-IR"/>
        </w:rPr>
        <w:footnoteReference w:id="66"/>
      </w:r>
      <w:r w:rsidRPr="00437687">
        <w:rPr>
          <w:rFonts w:ascii="Times New Roman" w:eastAsia="Times New Roman" w:hAnsi="Times New Roman" w:cs="B Zar" w:hint="cs"/>
          <w:sz w:val="24"/>
          <w:szCs w:val="28"/>
          <w:rtl/>
          <w:lang w:bidi="fa-IR"/>
        </w:rPr>
        <w:t xml:space="preserve"> هدف</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گذاری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بحث خواهند شد.</w:t>
      </w:r>
    </w:p>
    <w:p w14:paraId="5235D225"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انتخاب ویژگی عبارتند از:</w:t>
      </w:r>
    </w:p>
    <w:p w14:paraId="75CBBAF7" w14:textId="77777777" w:rsidR="00437687" w:rsidRPr="00437687" w:rsidRDefault="00437687" w:rsidP="008746F6">
      <w:pPr>
        <w:numPr>
          <w:ilvl w:val="0"/>
          <w:numId w:val="3"/>
        </w:numPr>
        <w:bidi/>
        <w:spacing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hint="cs"/>
          <w:sz w:val="24"/>
          <w:szCs w:val="28"/>
          <w:u w:val="single"/>
          <w:rtl/>
          <w:lang w:bidi="fa-IR"/>
        </w:rPr>
        <w:t>روش فیلتر</w:t>
      </w:r>
      <w:r w:rsidRPr="00437687">
        <w:rPr>
          <w:rFonts w:ascii="Times New Roman" w:eastAsia="Calibri" w:hAnsi="Times New Roman" w:cs="B Zar"/>
          <w:sz w:val="24"/>
          <w:szCs w:val="28"/>
          <w:u w:val="single"/>
          <w:vertAlign w:val="superscript"/>
          <w:rtl/>
          <w:lang w:bidi="fa-IR"/>
        </w:rPr>
        <w:footnoteReference w:id="67"/>
      </w:r>
      <w:r w:rsidRPr="00437687">
        <w:rPr>
          <w:rFonts w:ascii="Times New Roman" w:eastAsia="Calibri" w:hAnsi="Times New Roman" w:cs="B Zar" w:hint="cs"/>
          <w:sz w:val="24"/>
          <w:szCs w:val="28"/>
          <w:rtl/>
          <w:lang w:bidi="fa-IR"/>
        </w:rPr>
        <w:t>: یک مقیاس آماری را به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کار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گیرد تا به هر ویژگی یک امتیازدهی اختصاص دهد. به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عنوان مثال، درآزمون مربع کای</w:t>
      </w:r>
      <w:r w:rsidRPr="00437687">
        <w:rPr>
          <w:rFonts w:ascii="Times New Roman" w:eastAsia="Calibri" w:hAnsi="Times New Roman" w:cs="B Zar"/>
          <w:sz w:val="24"/>
          <w:szCs w:val="28"/>
          <w:vertAlign w:val="superscript"/>
          <w:rtl/>
          <w:lang w:bidi="fa-IR"/>
        </w:rPr>
        <w:footnoteReference w:id="68"/>
      </w:r>
      <w:r w:rsidRPr="00437687">
        <w:rPr>
          <w:rFonts w:ascii="Times New Roman" w:eastAsia="Calibri" w:hAnsi="Times New Roman" w:cs="B Zar" w:hint="cs"/>
          <w:sz w:val="24"/>
          <w:szCs w:val="28"/>
          <w:rtl/>
          <w:lang w:bidi="fa-IR"/>
        </w:rPr>
        <w:t>، به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دست آوردن اطلاعات و ضرایب همبستگی، امتیازدهی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شوند.</w:t>
      </w:r>
    </w:p>
    <w:p w14:paraId="23D09AA8" w14:textId="77777777" w:rsidR="00437687" w:rsidRPr="00437687" w:rsidRDefault="00437687" w:rsidP="008746F6">
      <w:pPr>
        <w:numPr>
          <w:ilvl w:val="0"/>
          <w:numId w:val="3"/>
        </w:numPr>
        <w:bidi/>
        <w:spacing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hint="cs"/>
          <w:sz w:val="24"/>
          <w:szCs w:val="28"/>
          <w:u w:val="single"/>
          <w:rtl/>
          <w:lang w:bidi="fa-IR"/>
        </w:rPr>
        <w:t>روش دسته</w:t>
      </w:r>
      <w:r w:rsidRPr="00437687">
        <w:rPr>
          <w:rFonts w:ascii="Times New Roman" w:eastAsia="Calibri" w:hAnsi="Times New Roman" w:cs="B Zar"/>
          <w:sz w:val="24"/>
          <w:szCs w:val="28"/>
          <w:u w:val="single"/>
          <w:rtl/>
          <w:lang w:bidi="fa-IR"/>
        </w:rPr>
        <w:softHyphen/>
      </w:r>
      <w:r w:rsidRPr="00437687">
        <w:rPr>
          <w:rFonts w:ascii="Times New Roman" w:eastAsia="Calibri" w:hAnsi="Times New Roman" w:cs="B Zar" w:hint="cs"/>
          <w:sz w:val="24"/>
          <w:szCs w:val="28"/>
          <w:u w:val="single"/>
          <w:rtl/>
          <w:lang w:bidi="fa-IR"/>
        </w:rPr>
        <w:t>بند</w:t>
      </w:r>
      <w:r w:rsidRPr="00437687">
        <w:rPr>
          <w:rFonts w:ascii="Times New Roman" w:eastAsia="Calibri" w:hAnsi="Times New Roman" w:cs="B Zar"/>
          <w:sz w:val="24"/>
          <w:szCs w:val="28"/>
          <w:u w:val="single"/>
          <w:vertAlign w:val="superscript"/>
          <w:rtl/>
          <w:lang w:bidi="fa-IR"/>
        </w:rPr>
        <w:footnoteReference w:id="69"/>
      </w:r>
      <w:r w:rsidRPr="00437687">
        <w:rPr>
          <w:rFonts w:ascii="Times New Roman" w:eastAsia="Calibri" w:hAnsi="Times New Roman" w:cs="B Zar" w:hint="cs"/>
          <w:sz w:val="24"/>
          <w:szCs w:val="28"/>
          <w:rtl/>
          <w:lang w:bidi="fa-IR"/>
        </w:rPr>
        <w:t>: انتخاب مجموعه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ای از ویژگی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 را به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عنوان یک مسئلة جستجو در نظر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 xml:space="preserve">گیرد. </w:t>
      </w:r>
    </w:p>
    <w:p w14:paraId="14C9DB80" w14:textId="77777777" w:rsidR="00437687" w:rsidRPr="00437687" w:rsidRDefault="00437687" w:rsidP="008746F6">
      <w:pPr>
        <w:numPr>
          <w:ilvl w:val="0"/>
          <w:numId w:val="3"/>
        </w:numPr>
        <w:bidi/>
        <w:spacing w:before="240" w:after="200" w:line="276" w:lineRule="auto"/>
        <w:contextualSpacing/>
        <w:jc w:val="both"/>
        <w:rPr>
          <w:rFonts w:ascii="Times New Roman" w:eastAsia="Calibri" w:hAnsi="Times New Roman" w:cs="B Zar"/>
          <w:sz w:val="24"/>
          <w:szCs w:val="28"/>
          <w:lang w:bidi="fa-IR"/>
        </w:rPr>
      </w:pPr>
      <w:r w:rsidRPr="00437687">
        <w:rPr>
          <w:rFonts w:ascii="Times New Roman" w:eastAsia="Calibri" w:hAnsi="Times New Roman" w:cs="B Zar" w:hint="cs"/>
          <w:sz w:val="24"/>
          <w:szCs w:val="28"/>
          <w:u w:val="single"/>
          <w:rtl/>
          <w:lang w:bidi="fa-IR"/>
        </w:rPr>
        <w:t>روش توکار</w:t>
      </w:r>
      <w:r w:rsidRPr="00437687">
        <w:rPr>
          <w:rFonts w:ascii="Times New Roman" w:eastAsia="Calibri" w:hAnsi="Times New Roman" w:cs="B Zar"/>
          <w:sz w:val="24"/>
          <w:szCs w:val="28"/>
          <w:u w:val="single"/>
          <w:vertAlign w:val="superscript"/>
          <w:rtl/>
          <w:lang w:bidi="fa-IR"/>
        </w:rPr>
        <w:footnoteReference w:id="70"/>
      </w:r>
      <w:r w:rsidRPr="00437687">
        <w:rPr>
          <w:rFonts w:ascii="Times New Roman" w:eastAsia="Calibri" w:hAnsi="Times New Roman" w:cs="B Zar" w:hint="cs"/>
          <w:sz w:val="24"/>
          <w:szCs w:val="28"/>
          <w:rtl/>
          <w:lang w:bidi="fa-IR"/>
        </w:rPr>
        <w:t>: درحالی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که مدل در حال ساخته شدن است، یاد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گیرد که چه ویژگی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هایی بیشترین کمک را به دقت مدل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کنند (برای مثال، رگرسیون لسو</w:t>
      </w:r>
      <w:r w:rsidRPr="00437687">
        <w:rPr>
          <w:rFonts w:ascii="Times New Roman" w:eastAsia="Calibri" w:hAnsi="Times New Roman" w:cs="B Zar"/>
          <w:sz w:val="24"/>
          <w:szCs w:val="28"/>
          <w:vertAlign w:val="superscript"/>
          <w:rtl/>
          <w:lang w:bidi="fa-IR"/>
        </w:rPr>
        <w:footnoteReference w:id="71"/>
      </w:r>
      <w:r w:rsidRPr="00437687">
        <w:rPr>
          <w:rFonts w:ascii="Times New Roman" w:eastAsia="Calibri" w:hAnsi="Times New Roman" w:cs="B Zar" w:hint="cs"/>
          <w:sz w:val="24"/>
          <w:szCs w:val="28"/>
          <w:rtl/>
          <w:lang w:bidi="fa-IR"/>
        </w:rPr>
        <w:t>، رگرسیون خالص الاستیک</w:t>
      </w:r>
      <w:r w:rsidRPr="00437687">
        <w:rPr>
          <w:rFonts w:ascii="Times New Roman" w:eastAsia="Calibri" w:hAnsi="Times New Roman" w:cs="B Zar"/>
          <w:sz w:val="24"/>
          <w:szCs w:val="28"/>
          <w:vertAlign w:val="superscript"/>
          <w:rtl/>
          <w:lang w:bidi="fa-IR"/>
        </w:rPr>
        <w:footnoteReference w:id="72"/>
      </w:r>
      <w:r w:rsidRPr="00437687">
        <w:rPr>
          <w:rFonts w:ascii="Times New Roman" w:eastAsia="Calibri" w:hAnsi="Times New Roman" w:cs="B Zar" w:hint="cs"/>
          <w:sz w:val="24"/>
          <w:szCs w:val="28"/>
          <w:rtl/>
          <w:lang w:bidi="fa-IR"/>
        </w:rPr>
        <w:t xml:space="preserve"> و رگرسیون ریج</w:t>
      </w:r>
      <w:r w:rsidRPr="00437687">
        <w:rPr>
          <w:rFonts w:ascii="Times New Roman" w:eastAsia="Calibri" w:hAnsi="Times New Roman" w:cs="B Zar"/>
          <w:sz w:val="24"/>
          <w:szCs w:val="28"/>
          <w:vertAlign w:val="superscript"/>
          <w:rtl/>
          <w:lang w:bidi="fa-IR"/>
        </w:rPr>
        <w:footnoteReference w:id="73"/>
      </w:r>
      <w:r w:rsidRPr="00437687">
        <w:rPr>
          <w:rFonts w:ascii="Times New Roman" w:eastAsia="Calibri" w:hAnsi="Times New Roman" w:cs="B Zar" w:hint="cs"/>
          <w:sz w:val="24"/>
          <w:szCs w:val="28"/>
          <w:rtl/>
          <w:lang w:bidi="fa-IR"/>
        </w:rPr>
        <w:t>).</w:t>
      </w:r>
    </w:p>
    <w:p w14:paraId="1EF68762" w14:textId="77777777" w:rsidR="00437687" w:rsidRPr="00437687" w:rsidRDefault="00437687" w:rsidP="00437687">
      <w:pPr>
        <w:bidi/>
        <w:spacing w:before="240" w:after="200" w:line="276" w:lineRule="auto"/>
        <w:contextualSpacing/>
        <w:jc w:val="both"/>
        <w:rPr>
          <w:rFonts w:ascii="Times New Roman" w:eastAsia="Calibri" w:hAnsi="Times New Roman" w:cs="B Zar"/>
          <w:sz w:val="24"/>
          <w:szCs w:val="28"/>
          <w:rtl/>
          <w:lang w:bidi="fa-IR"/>
        </w:rPr>
      </w:pPr>
      <w:r w:rsidRPr="00437687">
        <w:rPr>
          <w:rFonts w:ascii="Times New Roman" w:eastAsia="Calibri" w:hAnsi="Times New Roman" w:cs="B Zar" w:hint="cs"/>
          <w:sz w:val="24"/>
          <w:szCs w:val="28"/>
          <w:rtl/>
          <w:lang w:bidi="fa-IR"/>
        </w:rPr>
        <w:t>کنترل مرزهای کلاس، اغلب دور از دسترس دسته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بندی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کننده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های متداول است، چرا که آن</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 سازوکار</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هایی برای کنار آمدن با آن را ندارند. بنابراین، اگر تعداد ویژگی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هایی مانند متغیرهای ورودی نسبت به داده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های آموزشی بیشتر باشند، ممکن است همپوشانی مرزهای کلاس رخ ندهد. در این نوع از سناریوها، قابلیت تعمیم دسته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بندی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کننده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های متداول شاید کارآمد نباشد. برای بهبود قابلیت تعمیم، ایجاد مجموعه</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ای کوچک از ویژگی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 از متغیرهای ورودی اصلی چه با انتخاب ویژگی و چه با استخراج ویژگی توصیه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شود. از آن</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 xml:space="preserve">جا که </w:t>
      </w:r>
      <w:r w:rsidRPr="00437687">
        <w:rPr>
          <w:rFonts w:ascii="Times New Roman" w:eastAsia="Calibri" w:hAnsi="Times New Roman" w:cs="B Zar"/>
          <w:sz w:val="24"/>
          <w:szCs w:val="28"/>
          <w:lang w:bidi="fa-IR"/>
        </w:rPr>
        <w:t>SVM</w:t>
      </w:r>
      <w:r w:rsidRPr="00437687">
        <w:rPr>
          <w:rFonts w:ascii="Times New Roman" w:eastAsia="Calibri" w:hAnsi="Times New Roman" w:cs="B Zar" w:hint="cs"/>
          <w:sz w:val="24"/>
          <w:szCs w:val="28"/>
          <w:rtl/>
          <w:lang w:bidi="fa-IR"/>
        </w:rPr>
        <w:t>ها مرزهای کلاس را مستقیماً از آموزش تعیین 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کنند، اگرچه متغیرهای ورودی بزرگ هستند، قابلیت تعمیم به مقدار زیادی کاهش نمی</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یابد. در بخش بعد، روش</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 xml:space="preserve">های متنوع انتخاب ویژگی با استفاده از </w:t>
      </w:r>
      <w:r w:rsidRPr="00437687">
        <w:rPr>
          <w:rFonts w:ascii="Times New Roman" w:eastAsia="Calibri" w:hAnsi="Times New Roman" w:cs="B Zar"/>
          <w:sz w:val="24"/>
          <w:szCs w:val="28"/>
          <w:lang w:bidi="fa-IR"/>
        </w:rPr>
        <w:t>SVM</w:t>
      </w:r>
      <w:r w:rsidRPr="00437687">
        <w:rPr>
          <w:rFonts w:ascii="Times New Roman" w:eastAsia="Calibri" w:hAnsi="Times New Roman" w:cs="B Zar" w:hint="cs"/>
          <w:sz w:val="24"/>
          <w:szCs w:val="28"/>
          <w:rtl/>
          <w:lang w:bidi="fa-IR"/>
        </w:rPr>
        <w:t xml:space="preserve"> تحلیل خواهد شد. چگونگی اثرگذاری انتخاب ویژگی بر قابلیت تعمیم یک </w:t>
      </w:r>
      <w:r w:rsidRPr="00437687">
        <w:rPr>
          <w:rFonts w:ascii="Times New Roman" w:eastAsia="Calibri" w:hAnsi="Times New Roman" w:cs="B Zar"/>
          <w:sz w:val="24"/>
          <w:szCs w:val="28"/>
          <w:lang w:bidi="fa-IR"/>
        </w:rPr>
        <w:t>SVM</w:t>
      </w:r>
      <w:r w:rsidRPr="00437687">
        <w:rPr>
          <w:rFonts w:ascii="Times New Roman" w:eastAsia="Calibri" w:hAnsi="Times New Roman" w:cs="B Zar" w:hint="cs"/>
          <w:sz w:val="24"/>
          <w:szCs w:val="28"/>
          <w:rtl/>
          <w:lang w:bidi="fa-IR"/>
        </w:rPr>
        <w:t xml:space="preserve"> و استخراج ویژگی با روش</w:t>
      </w:r>
      <w:r w:rsidRPr="00437687">
        <w:rPr>
          <w:rFonts w:ascii="Times New Roman" w:eastAsia="Calibri" w:hAnsi="Times New Roman" w:cs="B Zar"/>
          <w:sz w:val="24"/>
          <w:szCs w:val="28"/>
          <w:rtl/>
          <w:lang w:bidi="fa-IR"/>
        </w:rPr>
        <w:softHyphen/>
      </w:r>
      <w:r w:rsidRPr="00437687">
        <w:rPr>
          <w:rFonts w:ascii="Times New Roman" w:eastAsia="Calibri" w:hAnsi="Times New Roman" w:cs="B Zar" w:hint="cs"/>
          <w:sz w:val="24"/>
          <w:szCs w:val="28"/>
          <w:rtl/>
          <w:lang w:bidi="fa-IR"/>
        </w:rPr>
        <w:t>هایی متنوع نیز بحث خواهند شد.</w:t>
      </w:r>
    </w:p>
    <w:p w14:paraId="72B471D2" w14:textId="77777777" w:rsidR="00437687" w:rsidRPr="00437687" w:rsidRDefault="00437687" w:rsidP="00437687">
      <w:pPr>
        <w:bidi/>
        <w:spacing w:before="240" w:after="200" w:line="276" w:lineRule="auto"/>
        <w:contextualSpacing/>
        <w:jc w:val="both"/>
        <w:rPr>
          <w:rFonts w:ascii="Times New Roman" w:eastAsia="Calibri" w:hAnsi="Times New Roman" w:cs="B Zar"/>
          <w:b/>
          <w:bCs/>
          <w:sz w:val="24"/>
          <w:szCs w:val="28"/>
          <w:rtl/>
          <w:lang w:bidi="fa-IR"/>
        </w:rPr>
      </w:pPr>
      <w:r w:rsidRPr="00437687">
        <w:rPr>
          <w:rFonts w:ascii="Times New Roman" w:eastAsia="Calibri" w:hAnsi="Times New Roman" w:cs="B Zar" w:hint="cs"/>
          <w:b/>
          <w:bCs/>
          <w:sz w:val="24"/>
          <w:szCs w:val="28"/>
          <w:rtl/>
          <w:lang w:bidi="fa-IR"/>
        </w:rPr>
        <w:t>2-6-4- مجموعة اولیة ویژگی</w:t>
      </w:r>
      <w:r w:rsidRPr="00437687">
        <w:rPr>
          <w:rFonts w:ascii="Times New Roman" w:eastAsia="Calibri" w:hAnsi="Times New Roman" w:cs="B Zar"/>
          <w:b/>
          <w:bCs/>
          <w:sz w:val="24"/>
          <w:szCs w:val="28"/>
          <w:rtl/>
          <w:lang w:bidi="fa-IR"/>
        </w:rPr>
        <w:softHyphen/>
      </w:r>
      <w:r w:rsidRPr="00437687">
        <w:rPr>
          <w:rFonts w:ascii="Times New Roman" w:eastAsia="Calibri" w:hAnsi="Times New Roman" w:cs="B Zar" w:hint="cs"/>
          <w:b/>
          <w:bCs/>
          <w:sz w:val="24"/>
          <w:szCs w:val="28"/>
          <w:rtl/>
          <w:lang w:bidi="fa-IR"/>
        </w:rPr>
        <w:t>ها</w:t>
      </w:r>
    </w:p>
    <w:p w14:paraId="0F7F8079"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lastRenderedPageBreak/>
        <w:t>مجموعة ویژگی استفاده شده، اثرگذارترین عامل در درک یک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کننده با قابلیت تعمیم بالا است. از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 که قانون ثابتی برای تعیین مجموعة اولیه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از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در یک مسئلة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مشخص وجود ندارد، تنها راه تعیین مجموعة اولیة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استفاده از سعی و خطا است.</w:t>
      </w:r>
    </w:p>
    <w:p w14:paraId="29706D1D"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اگر تعداد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بسیار زیاد باشد و هر ویژگی توان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پایینی داشته باشد، بهتر است که تبدیل خطی یا غیرخطی صورت گیرد تا مجموعه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از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ایجاد شود. برای توان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بالا، کاهش مجموعه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با انتخاب یا استخراج ویژگی حاصل شود. انتخاب ویژگی،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مازاد یا بی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معنا را کاهش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 تا عملکرد تعمیم بهتر و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سریع</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 تحقق یابد.</w:t>
      </w:r>
    </w:p>
    <w:p w14:paraId="5916AC21"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3-6-4- روند انتخاب ویژگی</w:t>
      </w:r>
    </w:p>
    <w:p w14:paraId="55D6497A"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هدف انتخاب ویژگی این است که حداقل زیرمجموعة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را از مجموعة اصلی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انتخاب کند که قابلیت تعمیم حداکثر را فراهم خواهد کرد. در طی فرایند انتخاب ویژگی، قابلیت تعمیم زیرمجموعه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از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بایست تخمین زده شود؛ به این روند، روش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 گفته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اما این یک روش زمانبر است و نیاز است که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دیگری استفاده شوند، مانند روش فیلتر که با پیدایش معیارهای انتخاب متنوع در ارتباط است.</w:t>
      </w:r>
    </w:p>
    <w:p w14:paraId="18CD9ED8"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انتخاب روبه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جلو یا روبه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عقبی وجود دارند که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گسترده در انتخاب معیارها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در انتخاب روبه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عقب،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آزمایش شده و یکی یکی حذف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بسته به اینکه کدام یک منجر به کمترین خرابی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این روند حذف ادامه پیدا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تا زمانی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که معیار انتخاب به مقدار مشخصی برسد.</w:t>
      </w:r>
    </w:p>
    <w:p w14:paraId="23538FEC"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در انتخاب روبه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جلو، ویژگی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یکی یکی به مجموعه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خالی افزوده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شوند، بسته به اینکه کدام یک معیار انتخاب را بیشتر از بقیه بهبود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بخشد؛ این روند تا هنگامی ادامه پیدا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که معیار انتخاب به مقداری معین برسد.  از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 که انتخاب روبه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جلو یا روبه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عقب کم است، افزودن یا حذف بیش از یک ویژگی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همزمان براساس رتبه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ویژگی شاید ممکن باشد. همچنین ترکیب انتخاب روبه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جلو و روبه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عقب ممکن است.</w:t>
      </w:r>
    </w:p>
    <w:p w14:paraId="57C52733"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چون این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انتخاب، تکنیک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محلی هستند؛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سازی سراسری انتخاب ویژگی تأیید نشده است. با معرفی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انتخاب گوناگونی که برای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مناسب باشند توسعه داده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اند؛ در اکثر موارد،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خطی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اگر برخی المان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بردار ضریب ابرصفحه صفر باشند، حذف متغیرهای ورودی مرتبط، ابرصفحة بهینه برای متغیرهای باقی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مانده را تغییر نمی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 اگر متغیرهای مرتبط با المان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غیرصفر حذف شوند، </w:t>
      </w:r>
      <w:r w:rsidRPr="00437687">
        <w:rPr>
          <w:rFonts w:ascii="Times New Roman" w:eastAsia="Times New Roman" w:hAnsi="Times New Roman" w:cs="B Zar" w:hint="cs"/>
          <w:sz w:val="24"/>
          <w:szCs w:val="28"/>
          <w:rtl/>
          <w:lang w:bidi="fa-IR"/>
        </w:rPr>
        <w:lastRenderedPageBreak/>
        <w:t>پاسخ بهینه تغییر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بنابراین اندازة حاشیه افزایش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یابد. علاوه بر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 و فیلتر،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توکار آموزش و انتخاب ویژگی را ترکیب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 در این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جا آموزش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منجر به حل یک مسئلة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مرتبه دوم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و انتخاب ویژگی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با اصلاح تابع هدف انجام شود. برای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نویسی خطی، مشابه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همراه با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خطی، متغیرهای مرتبط با ضرایب صفر ابرصفحه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جداساز، مازاد هستند.</w:t>
      </w:r>
    </w:p>
    <w:p w14:paraId="417DC0E5"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4-6-4- استخراج ویژگی</w:t>
      </w:r>
    </w:p>
    <w:p w14:paraId="105DE437"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منظور استخرج ویژگی، تحلیل مؤلفة اصلی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گسترده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شود.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هسته در حال کسب پذیرش گسترده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تری است. نشان داده شده که ترکیب </w:t>
      </w:r>
      <w:r w:rsidRPr="00437687">
        <w:rPr>
          <w:rFonts w:ascii="Times New Roman" w:eastAsia="Times New Roman" w:hAnsi="Times New Roman" w:cs="B Zar"/>
          <w:sz w:val="24"/>
          <w:szCs w:val="28"/>
          <w:lang w:bidi="fa-IR"/>
        </w:rPr>
        <w:t>KCPA</w:t>
      </w:r>
      <w:r w:rsidRPr="00437687">
        <w:rPr>
          <w:rFonts w:ascii="Times New Roman" w:eastAsia="Times New Roman" w:hAnsi="Times New Roman" w:cs="B Zar" w:hint="cs"/>
          <w:sz w:val="24"/>
          <w:szCs w:val="28"/>
          <w:rtl/>
          <w:lang w:bidi="fa-IR"/>
        </w:rPr>
        <w:t xml:space="preserve"> و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خطی قابلیت تعمیم بهتری نسبت به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غیرخطی تولید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کند. </w:t>
      </w:r>
      <w:r w:rsidRPr="00437687">
        <w:rPr>
          <w:rFonts w:ascii="Times New Roman" w:eastAsia="Times New Roman" w:hAnsi="Times New Roman" w:cs="B Zar"/>
          <w:sz w:val="24"/>
          <w:szCs w:val="28"/>
          <w:lang w:bidi="fa-IR"/>
        </w:rPr>
        <w:t>KCPA</w:t>
      </w:r>
      <w:r w:rsidRPr="00437687">
        <w:rPr>
          <w:rFonts w:ascii="Times New Roman" w:eastAsia="Times New Roman" w:hAnsi="Times New Roman" w:cs="B Zar" w:hint="cs"/>
          <w:sz w:val="24"/>
          <w:szCs w:val="28"/>
          <w:rtl/>
          <w:lang w:bidi="fa-IR"/>
        </w:rPr>
        <w:t xml:space="preserve"> ترکیب شده با حداقل مربعات نیز برای استخراج ویژگی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از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جا که </w:t>
      </w:r>
      <w:r w:rsidRPr="00437687">
        <w:rPr>
          <w:rFonts w:ascii="Times New Roman" w:eastAsia="Times New Roman" w:hAnsi="Times New Roman" w:cs="B Zar"/>
          <w:sz w:val="24"/>
          <w:szCs w:val="28"/>
          <w:lang w:bidi="fa-IR"/>
        </w:rPr>
        <w:t>PCA</w:t>
      </w:r>
      <w:r w:rsidRPr="00437687">
        <w:rPr>
          <w:rFonts w:ascii="Times New Roman" w:eastAsia="Times New Roman" w:hAnsi="Times New Roman" w:cs="B Zar" w:hint="cs"/>
          <w:sz w:val="24"/>
          <w:szCs w:val="28"/>
          <w:rtl/>
          <w:lang w:bidi="fa-IR"/>
        </w:rPr>
        <w:t xml:space="preserve"> از اطلاعات کلاس استفاده نمی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مؤلفة اصلی اولیه لزوماً برای جدایی کلاس سودمند نیست و همچنین 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خطی برای یک مسئلة دوکلاسه استفاده شده است؛ اما کاربرد آن محدود به مواردی است که هر کلاس از یک خوشه تشکیل شود و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همپوشانی شدیدی نداشته باشند. با انتخاب بهینة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و مقادیر پارامتری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هسته، محدودیت 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خطی را از بین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برد. این موضوع برای مسائل چندکلاسه نیز بسط داده شده است. برای انتخاب ویژگی، تحلیل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کنندة هسته در کنار انتخاب هسته و استخراج ویژگی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عنوان معیارها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کار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روند.</w:t>
      </w:r>
    </w:p>
    <w:p w14:paraId="7D08CF58" w14:textId="77777777" w:rsidR="00437687" w:rsidRPr="00437687" w:rsidRDefault="00437687" w:rsidP="00437687">
      <w:pPr>
        <w:bidi/>
        <w:spacing w:after="0" w:line="288" w:lineRule="auto"/>
        <w:jc w:val="both"/>
        <w:rPr>
          <w:rFonts w:ascii="Times New Roman" w:eastAsia="Times New Roman" w:hAnsi="Times New Roman" w:cs="B Zar"/>
          <w:b/>
          <w:bCs/>
          <w:sz w:val="24"/>
          <w:szCs w:val="28"/>
          <w:lang w:bidi="fa-IR"/>
        </w:rPr>
      </w:pPr>
      <w:r w:rsidRPr="00437687">
        <w:rPr>
          <w:rFonts w:ascii="Times New Roman" w:eastAsia="Times New Roman" w:hAnsi="Times New Roman" w:cs="B Zar" w:hint="cs"/>
          <w:b/>
          <w:bCs/>
          <w:sz w:val="24"/>
          <w:szCs w:val="28"/>
          <w:rtl/>
          <w:lang w:bidi="fa-IR"/>
        </w:rPr>
        <w:t>5-6-4- خوشه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بندی</w:t>
      </w:r>
    </w:p>
    <w:p w14:paraId="56075A1B"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برای مسائل 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کلاسه فرمول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شود؛ که به آن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کلاسه گفته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و در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و شناسایی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پرت هم در الگوی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و هم در تقریب تابع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کار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رود.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متداول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مانند الگوریتم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w:t>
      </w:r>
      <w:r w:rsidRPr="00437687">
        <w:rPr>
          <w:rFonts w:ascii="Times New Roman" w:eastAsia="Times New Roman" w:hAnsi="Times New Roman" w:cs="B Zar"/>
          <w:sz w:val="24"/>
          <w:szCs w:val="28"/>
          <w:lang w:bidi="fa-IR"/>
        </w:rPr>
        <w:t>k</w:t>
      </w:r>
      <w:r w:rsidRPr="00437687">
        <w:rPr>
          <w:rFonts w:ascii="Times New Roman" w:eastAsia="Times New Roman" w:hAnsi="Times New Roman" w:cs="B Zar" w:hint="cs"/>
          <w:sz w:val="24"/>
          <w:szCs w:val="28"/>
          <w:rtl/>
          <w:lang w:bidi="fa-IR"/>
        </w:rPr>
        <w:t>-میانگین و الگوریتم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w:t>
      </w:r>
      <w:r w:rsidRPr="00437687">
        <w:rPr>
          <w:rFonts w:ascii="Times New Roman" w:eastAsia="Times New Roman" w:hAnsi="Times New Roman" w:cs="B Zar"/>
          <w:sz w:val="24"/>
          <w:szCs w:val="28"/>
          <w:lang w:bidi="fa-IR"/>
        </w:rPr>
        <w:t>c</w:t>
      </w:r>
      <w:r w:rsidRPr="00437687">
        <w:rPr>
          <w:rFonts w:ascii="Times New Roman" w:eastAsia="Times New Roman" w:hAnsi="Times New Roman" w:cs="B Zar" w:hint="cs"/>
          <w:sz w:val="24"/>
          <w:szCs w:val="28"/>
          <w:rtl/>
          <w:lang w:bidi="fa-IR"/>
        </w:rPr>
        <w:t>-میانگین فازی</w:t>
      </w:r>
      <w:r w:rsidRPr="00437687">
        <w:rPr>
          <w:rFonts w:ascii="Times New Roman" w:eastAsia="Times New Roman" w:hAnsi="Times New Roman" w:cs="B Zar"/>
          <w:sz w:val="24"/>
          <w:szCs w:val="28"/>
          <w:vertAlign w:val="superscript"/>
          <w:rtl/>
          <w:lang w:bidi="fa-IR"/>
        </w:rPr>
        <w:footnoteReference w:id="74"/>
      </w:r>
      <w:r w:rsidRPr="00437687">
        <w:rPr>
          <w:rFonts w:ascii="Times New Roman" w:eastAsia="Times New Roman" w:hAnsi="Times New Roman" w:cs="B Zar" w:hint="cs"/>
          <w:sz w:val="24"/>
          <w:szCs w:val="28"/>
          <w:rtl/>
          <w:lang w:bidi="fa-IR"/>
        </w:rPr>
        <w:t xml:space="preserve">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به فضای ویژگی بسط داده شوند. توصیف دامنه، ناحیه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از داده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وسیلة یک ابرصفحه در فضای ویژگی تعریف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ابرصفحه در فضای ویژگی متناظر با نواحی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شده در فضای ورودی است. بنابراین، توصیف دامنه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برای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استفاده شود. اگر هیچ دادة پرتی وجود نداشته باشد، که یعنی همة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در داخل یا روی ابرصفحه هستند؛ آنگاه مسئله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را در فضای ورودی تعیین خواهد کرد.</w:t>
      </w:r>
    </w:p>
    <w:p w14:paraId="73189074"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lastRenderedPageBreak/>
        <w:t>6-6-4- خلاصه</w:t>
      </w:r>
    </w:p>
    <w:p w14:paraId="106A9965"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در این بخش، انتخاب و استخراج ویژگی مورد بحث قرار گرفتند. مقداردهی اولیه، انتخاب و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در استخراج ویژگی تحلیل و بررسی شد.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متداول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مانند الگوریتم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w:t>
      </w:r>
      <w:r w:rsidRPr="00437687">
        <w:rPr>
          <w:rFonts w:ascii="Times New Roman" w:eastAsia="Times New Roman" w:hAnsi="Times New Roman" w:cs="B Zar"/>
          <w:sz w:val="24"/>
          <w:szCs w:val="28"/>
          <w:lang w:bidi="fa-IR"/>
        </w:rPr>
        <w:t>k</w:t>
      </w:r>
      <w:r w:rsidRPr="00437687">
        <w:rPr>
          <w:rFonts w:ascii="Times New Roman" w:eastAsia="Times New Roman" w:hAnsi="Times New Roman" w:cs="B Zar" w:hint="cs"/>
          <w:sz w:val="24"/>
          <w:szCs w:val="28"/>
          <w:rtl/>
          <w:lang w:bidi="fa-IR"/>
        </w:rPr>
        <w:t>-میانگین و الگوریتم خوشه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w:t>
      </w:r>
      <w:r w:rsidRPr="00437687">
        <w:rPr>
          <w:rFonts w:ascii="Times New Roman" w:eastAsia="Times New Roman" w:hAnsi="Times New Roman" w:cs="B Zar"/>
          <w:sz w:val="24"/>
          <w:szCs w:val="28"/>
          <w:lang w:bidi="fa-IR"/>
        </w:rPr>
        <w:t>c</w:t>
      </w:r>
      <w:r w:rsidRPr="00437687">
        <w:rPr>
          <w:rFonts w:ascii="Times New Roman" w:eastAsia="Times New Roman" w:hAnsi="Times New Roman" w:cs="B Zar" w:hint="cs"/>
          <w:sz w:val="24"/>
          <w:szCs w:val="28"/>
          <w:rtl/>
          <w:lang w:bidi="fa-IR"/>
        </w:rPr>
        <w:t>-میانگین فازی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به فضای ویژگی بسط داده شوند. توصیف دامنه، ناحیه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از داده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وسیلة یک ابرصفحه در فضای ویژگی تعریف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برای استخراج ویژگی، تحلیل مؤلفة اصلی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گسترده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w:t>
      </w:r>
    </w:p>
    <w:p w14:paraId="648B76DB"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7-4- تقریب تابع</w:t>
      </w:r>
    </w:p>
    <w:p w14:paraId="555B8E1E"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1-7-4- مقدمه</w:t>
      </w:r>
    </w:p>
    <w:p w14:paraId="3467F794"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مطابق با یافته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رگرسیون بردار پشتیبان</w:t>
      </w:r>
      <w:r w:rsidRPr="00437687">
        <w:rPr>
          <w:rFonts w:ascii="Times New Roman" w:eastAsia="Times New Roman" w:hAnsi="Times New Roman" w:cs="B Zar"/>
          <w:sz w:val="24"/>
          <w:szCs w:val="28"/>
          <w:vertAlign w:val="superscript"/>
          <w:rtl/>
          <w:lang w:bidi="fa-IR"/>
        </w:rPr>
        <w:footnoteReference w:id="75"/>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xml:space="preserve">، یک بسط از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قابلیت تعمیم بالایی برای تقریب توابع مختلف و مسائل پیش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بینی سری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زمانی دارد. بسط</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مانند </w:t>
      </w:r>
      <w:r w:rsidRPr="00437687">
        <w:rPr>
          <w:rFonts w:ascii="Times New Roman" w:eastAsia="Times New Roman" w:hAnsi="Times New Roman" w:cs="B Zar"/>
          <w:sz w:val="24"/>
          <w:szCs w:val="28"/>
          <w:lang w:bidi="fa-IR"/>
        </w:rPr>
        <w:t>LP-SVR</w:t>
      </w:r>
      <w:r w:rsidRPr="00437687">
        <w:rPr>
          <w:rFonts w:ascii="Times New Roman" w:eastAsia="Times New Roman" w:hAnsi="Times New Roman" w:cs="B Zar" w:hint="cs"/>
          <w:sz w:val="24"/>
          <w:szCs w:val="28"/>
          <w:rtl/>
          <w:lang w:bidi="fa-IR"/>
        </w:rPr>
        <w:t xml:space="preserve">، </w:t>
      </w:r>
      <w:r w:rsidRPr="00437687">
        <w:rPr>
          <w:rFonts w:ascii="Times New Roman" w:eastAsia="Times New Roman" w:hAnsi="Times New Roman" w:cs="B Zar"/>
          <w:sz w:val="24"/>
          <w:szCs w:val="28"/>
          <w:lang w:bidi="fa-IR"/>
        </w:rPr>
        <w:t>v-SVR</w:t>
      </w:r>
      <w:r w:rsidRPr="00437687">
        <w:rPr>
          <w:rFonts w:ascii="Times New Roman" w:eastAsia="Times New Roman" w:hAnsi="Times New Roman" w:cs="B Zar" w:hint="cs"/>
          <w:sz w:val="24"/>
          <w:szCs w:val="28"/>
          <w:rtl/>
          <w:lang w:bidi="fa-IR"/>
        </w:rPr>
        <w:t xml:space="preserve"> و </w:t>
      </w:r>
      <w:r w:rsidRPr="00437687">
        <w:rPr>
          <w:rFonts w:ascii="Times New Roman" w:eastAsia="Times New Roman" w:hAnsi="Times New Roman" w:cs="B Zar"/>
          <w:sz w:val="24"/>
          <w:szCs w:val="28"/>
          <w:lang w:bidi="fa-IR"/>
        </w:rPr>
        <w:t>LS-SVR</w:t>
      </w:r>
      <w:r w:rsidRPr="00437687">
        <w:rPr>
          <w:rFonts w:ascii="Times New Roman" w:eastAsia="Times New Roman" w:hAnsi="Times New Roman" w:cs="B Zar" w:hint="cs"/>
          <w:sz w:val="24"/>
          <w:szCs w:val="28"/>
          <w:rtl/>
          <w:lang w:bidi="fa-IR"/>
        </w:rPr>
        <w:t xml:space="preserve"> برای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الگو و تقریب توابع قابل استفاده هستند.</w:t>
      </w:r>
    </w:p>
    <w:p w14:paraId="1391CB13"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2-7-4- ابرصفحه</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های بهینه</w:t>
      </w:r>
    </w:p>
    <w:p w14:paraId="5B28575E" w14:textId="77777777" w:rsidR="00437687" w:rsidRPr="00437687" w:rsidRDefault="00437687" w:rsidP="00437687">
      <w:pPr>
        <w:bidi/>
        <w:spacing w:after="0" w:line="288" w:lineRule="auto"/>
        <w:jc w:val="both"/>
        <w:rPr>
          <w:rFonts w:ascii="Times New Roman" w:eastAsia="Times New Roman" w:hAnsi="Times New Roman" w:cs="B Zar"/>
          <w:sz w:val="24"/>
          <w:szCs w:val="28"/>
          <w:lang w:bidi="fa-IR"/>
        </w:rPr>
      </w:pPr>
      <w:r w:rsidRPr="00437687">
        <w:rPr>
          <w:rFonts w:ascii="Times New Roman" w:eastAsia="Times New Roman" w:hAnsi="Times New Roman" w:cs="B Zar" w:hint="cs"/>
          <w:sz w:val="24"/>
          <w:szCs w:val="28"/>
          <w:rtl/>
          <w:lang w:bidi="fa-IR"/>
        </w:rPr>
        <w:t>گسترش روابط ورودی-خروجی با استفاده از جفت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ورودی-خروجی، هدف تقریب تابع است. در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نگاشت فضای ورودی به یک فضای ویژگی با ابعاد بالا رخ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 ابرصفحه بایستی در فضای ویژگی مشخص شود.</w:t>
      </w:r>
    </w:p>
    <w:p w14:paraId="35AC8538"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3-7-4- رگرسیون بردار پشتیبان نرم</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حاشیه</w:t>
      </w:r>
      <w:r w:rsidRPr="00437687">
        <w:rPr>
          <w:rFonts w:ascii="Times New Roman" w:eastAsia="Times New Roman" w:hAnsi="Times New Roman" w:cs="B Zar"/>
          <w:b/>
          <w:bCs/>
          <w:sz w:val="24"/>
          <w:szCs w:val="28"/>
          <w:vertAlign w:val="superscript"/>
          <w:rtl/>
          <w:lang w:bidi="fa-IR"/>
        </w:rPr>
        <w:footnoteReference w:id="76"/>
      </w:r>
    </w:p>
    <w:p w14:paraId="367F878A"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 xml:space="preserve">مشابه این موضوع در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خطی را به خاطر بیاورید؛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بایست یک ابرصفحه با حاشیة بیشینة</w:t>
      </w:r>
      <w:r w:rsidRPr="00437687">
        <w:rPr>
          <w:rFonts w:ascii="Times New Roman" w:eastAsia="Times New Roman" w:hAnsi="Times New Roman" w:cs="B Zar"/>
          <w:position w:val="-6"/>
          <w:sz w:val="24"/>
          <w:szCs w:val="24"/>
          <w:lang w:bidi="fa-IR"/>
        </w:rPr>
        <w:object w:dxaOrig="1260" w:dyaOrig="276" w14:anchorId="57909202">
          <v:shape id="_x0000_i1042" type="#_x0000_t75" style="width:63pt;height:13.2pt" o:ole="">
            <v:imagedata r:id="rId47" o:title=""/>
          </v:shape>
          <o:OLEObject Type="Embed" ProgID="Equation.DSMT4" ShapeID="_x0000_i1042" DrawAspect="Content" ObjectID="_1776789577" r:id="rId48"/>
        </w:object>
      </w:r>
      <w:r w:rsidRPr="00437687">
        <w:rPr>
          <w:rFonts w:ascii="Times New Roman" w:eastAsia="Times New Roman" w:hAnsi="Times New Roman" w:cs="B Zar" w:hint="cs"/>
          <w:sz w:val="24"/>
          <w:szCs w:val="28"/>
          <w:rtl/>
          <w:lang w:bidi="fa-IR"/>
        </w:rPr>
        <w:t xml:space="preserve"> به همراه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سازی زیر مشخص گردد: </w:t>
      </w:r>
    </w:p>
    <w:p w14:paraId="557F9CF0" w14:textId="77777777" w:rsidR="00437687" w:rsidRPr="00437687" w:rsidRDefault="00437687" w:rsidP="00437687">
      <w:pPr>
        <w:bidi/>
        <w:spacing w:after="0" w:line="288" w:lineRule="auto"/>
        <w:jc w:val="right"/>
        <w:rPr>
          <w:rFonts w:ascii="Times New Roman" w:eastAsia="Times New Roman" w:hAnsi="Times New Roman" w:cs="B Zar"/>
          <w:sz w:val="24"/>
          <w:szCs w:val="28"/>
          <w:rtl/>
          <w:lang w:bidi="fa-IR"/>
        </w:rPr>
      </w:pPr>
      <w:r w:rsidRPr="00437687">
        <w:rPr>
          <w:rFonts w:ascii="Times New Roman" w:eastAsia="Times New Roman" w:hAnsi="Times New Roman" w:cs="B Zar"/>
          <w:position w:val="-48"/>
          <w:sz w:val="24"/>
          <w:szCs w:val="24"/>
          <w:lang w:bidi="fa-IR"/>
        </w:rPr>
        <w:object w:dxaOrig="3852" w:dyaOrig="1104" w14:anchorId="603E3270">
          <v:shape id="_x0000_i1043" type="#_x0000_t75" style="width:192.6pt;height:54.6pt" o:ole="">
            <v:imagedata r:id="rId49" o:title=""/>
          </v:shape>
          <o:OLEObject Type="Embed" ProgID="Equation.DSMT4" ShapeID="_x0000_i1043" DrawAspect="Content" ObjectID="_1776789578" r:id="rId50"/>
        </w:object>
      </w:r>
    </w:p>
    <w:p w14:paraId="1BB47AEE"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 xml:space="preserve">در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روش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مشابهی را در نظر بگیرید، جز در واهلش نامساوی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w:t>
      </w:r>
      <w:r w:rsidRPr="00437687">
        <w:rPr>
          <w:rFonts w:ascii="Times New Roman" w:eastAsia="Times New Roman" w:hAnsi="Times New Roman" w:cs="B Zar"/>
          <w:sz w:val="24"/>
          <w:szCs w:val="28"/>
          <w:vertAlign w:val="superscript"/>
          <w:rtl/>
          <w:lang w:bidi="fa-IR"/>
        </w:rPr>
        <w:footnoteReference w:id="77"/>
      </w:r>
      <w:r w:rsidRPr="00437687">
        <w:rPr>
          <w:rFonts w:ascii="Times New Roman" w:eastAsia="Times New Roman" w:hAnsi="Times New Roman" w:cs="B Zar" w:hint="cs"/>
          <w:sz w:val="24"/>
          <w:szCs w:val="28"/>
          <w:rtl/>
          <w:lang w:bidi="fa-IR"/>
        </w:rPr>
        <w:t>،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گونه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که حالت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تفکیک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ناپذیر خطی را هم برآورده کند.</w:t>
      </w:r>
    </w:p>
    <w:p w14:paraId="75DCCAD5"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lastRenderedPageBreak/>
        <w:t xml:space="preserve">برای انجام این کار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متغیرهای کمکی</w:t>
      </w:r>
      <w:r w:rsidRPr="00437687">
        <w:rPr>
          <w:rFonts w:ascii="Times New Roman" w:eastAsia="Times New Roman" w:hAnsi="Times New Roman" w:cs="B Zar"/>
          <w:position w:val="-10"/>
          <w:sz w:val="24"/>
          <w:szCs w:val="24"/>
          <w:lang w:bidi="fa-IR"/>
        </w:rPr>
        <w:object w:dxaOrig="372" w:dyaOrig="324" w14:anchorId="4D21D91D">
          <v:shape id="_x0000_i1044" type="#_x0000_t75" style="width:18.6pt;height:16.8pt" o:ole="">
            <v:imagedata r:id="rId51" o:title=""/>
          </v:shape>
          <o:OLEObject Type="Embed" ProgID="Equation.DSMT4" ShapeID="_x0000_i1044" DrawAspect="Content" ObjectID="_1776789579" r:id="rId52"/>
        </w:object>
      </w:r>
      <w:r w:rsidRPr="00437687">
        <w:rPr>
          <w:rFonts w:ascii="Times New Roman" w:eastAsia="Times New Roman" w:hAnsi="Times New Roman" w:cs="B Zar" w:hint="cs"/>
          <w:sz w:val="24"/>
          <w:szCs w:val="28"/>
          <w:rtl/>
          <w:lang w:bidi="fa-IR"/>
        </w:rPr>
        <w:t>، مقداری مثبت، را به قید یک مسئلة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معرفی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کند. </w:t>
      </w:r>
    </w:p>
    <w:p w14:paraId="325E4D6F"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بنابراین برای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مسئلة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را مطابق زیر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 نوشت:</w:t>
      </w:r>
    </w:p>
    <w:p w14:paraId="66CD5F22" w14:textId="77777777" w:rsidR="00437687" w:rsidRPr="00437687" w:rsidRDefault="00437687" w:rsidP="00437687">
      <w:pPr>
        <w:bidi/>
        <w:spacing w:after="0" w:line="288" w:lineRule="auto"/>
        <w:jc w:val="right"/>
        <w:rPr>
          <w:rFonts w:ascii="Times New Roman" w:eastAsia="Times New Roman" w:hAnsi="Times New Roman" w:cs="B Zar"/>
          <w:sz w:val="24"/>
          <w:szCs w:val="28"/>
          <w:rtl/>
          <w:lang w:bidi="fa-IR"/>
        </w:rPr>
      </w:pPr>
      <w:r w:rsidRPr="00437687">
        <w:rPr>
          <w:rFonts w:ascii="Times New Roman" w:eastAsia="Times New Roman" w:hAnsi="Times New Roman" w:cs="B Zar"/>
          <w:position w:val="-48"/>
          <w:sz w:val="24"/>
          <w:szCs w:val="24"/>
          <w:lang w:bidi="fa-IR"/>
        </w:rPr>
        <w:object w:dxaOrig="3756" w:dyaOrig="1464" w14:anchorId="269312FD">
          <v:shape id="_x0000_i1045" type="#_x0000_t75" style="width:187.2pt;height:72.6pt" o:ole="">
            <v:imagedata r:id="rId53" o:title=""/>
          </v:shape>
          <o:OLEObject Type="Embed" ProgID="Equation.DSMT4" ShapeID="_x0000_i1045" DrawAspect="Content" ObjectID="_1776789580" r:id="rId54"/>
        </w:object>
      </w:r>
    </w:p>
    <w:p w14:paraId="6FC783F3"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 xml:space="preserve">بنابراین در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بایست </w:t>
      </w:r>
      <w:r w:rsidRPr="00437687">
        <w:rPr>
          <w:rFonts w:ascii="Times New Roman" w:eastAsia="Times New Roman" w:hAnsi="Times New Roman" w:cs="B Zar"/>
          <w:sz w:val="24"/>
          <w:szCs w:val="28"/>
          <w:lang w:bidi="fa-IR"/>
        </w:rPr>
        <w:t>W</w:t>
      </w:r>
      <w:r w:rsidRPr="00437687">
        <w:rPr>
          <w:rFonts w:ascii="Times New Roman" w:eastAsia="Times New Roman" w:hAnsi="Times New Roman" w:cs="B Zar" w:hint="cs"/>
          <w:sz w:val="24"/>
          <w:szCs w:val="28"/>
          <w:rtl/>
          <w:lang w:bidi="fa-IR"/>
        </w:rPr>
        <w:t xml:space="preserve"> و </w:t>
      </w:r>
      <w:r w:rsidRPr="00437687">
        <w:rPr>
          <w:rFonts w:ascii="Times New Roman" w:eastAsia="Times New Roman" w:hAnsi="Times New Roman" w:cs="B Zar"/>
          <w:sz w:val="24"/>
          <w:szCs w:val="28"/>
          <w:lang w:bidi="fa-IR"/>
        </w:rPr>
        <w:t>b</w:t>
      </w:r>
      <w:r w:rsidRPr="00437687">
        <w:rPr>
          <w:rFonts w:ascii="Times New Roman" w:eastAsia="Times New Roman" w:hAnsi="Times New Roman" w:cs="B Zar" w:hint="cs"/>
          <w:sz w:val="24"/>
          <w:szCs w:val="28"/>
          <w:rtl/>
          <w:lang w:bidi="fa-IR"/>
        </w:rPr>
        <w:t xml:space="preserve"> حساب شوند و</w:t>
      </w:r>
      <w:r w:rsidRPr="00437687">
        <w:rPr>
          <w:rFonts w:ascii="Times New Roman" w:eastAsia="Times New Roman" w:hAnsi="Times New Roman" w:cs="B Zar"/>
          <w:position w:val="-12"/>
          <w:sz w:val="24"/>
          <w:szCs w:val="24"/>
        </w:rPr>
        <w:object w:dxaOrig="240" w:dyaOrig="360" w14:anchorId="734C4B80">
          <v:shape id="_x0000_i1046" type="#_x0000_t75" style="width:12pt;height:18pt" o:ole="">
            <v:imagedata r:id="rId55" o:title=""/>
          </v:shape>
          <o:OLEObject Type="Embed" ProgID="Equation.DSMT4" ShapeID="_x0000_i1046" DrawAspect="Content" ObjectID="_1776789581" r:id="rId56"/>
        </w:object>
      </w:r>
      <w:r w:rsidRPr="00437687">
        <w:rPr>
          <w:rFonts w:ascii="Times New Roman" w:eastAsia="Times New Roman" w:hAnsi="Times New Roman" w:cs="B Zar" w:hint="cs"/>
          <w:sz w:val="24"/>
          <w:szCs w:val="28"/>
          <w:rtl/>
          <w:lang w:bidi="fa-IR"/>
        </w:rPr>
        <w:t xml:space="preserve"> پاسخی برای یادگیری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است.</w:t>
      </w:r>
    </w:p>
    <w:p w14:paraId="541DF0FF"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4-7-4- انتخاب مدل</w:t>
      </w:r>
    </w:p>
    <w:p w14:paraId="1BB339E2"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 xml:space="preserve">در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انتخاب مدل به معنی انتخاب مقادیر پارامتری بهینه مانند</w:t>
      </w:r>
      <w:r w:rsidRPr="00437687">
        <w:rPr>
          <w:rFonts w:ascii="Times New Roman" w:eastAsia="Times New Roman" w:hAnsi="Times New Roman" w:cs="B Zar"/>
          <w:position w:val="-6"/>
          <w:sz w:val="24"/>
          <w:szCs w:val="24"/>
          <w:lang w:bidi="fa-IR"/>
        </w:rPr>
        <w:object w:dxaOrig="240" w:dyaOrig="276" w14:anchorId="50F9544D">
          <v:shape id="_x0000_i1047" type="#_x0000_t75" style="width:12pt;height:13.2pt" o:ole="">
            <v:imagedata r:id="rId57" o:title=""/>
          </v:shape>
          <o:OLEObject Type="Embed" ProgID="Equation.DSMT4" ShapeID="_x0000_i1047" DrawAspect="Content" ObjectID="_1776789582" r:id="rId58"/>
        </w:object>
      </w:r>
      <w:r w:rsidRPr="00437687">
        <w:rPr>
          <w:rFonts w:ascii="Times New Roman" w:eastAsia="Times New Roman" w:hAnsi="Times New Roman" w:cs="B Zar" w:hint="cs"/>
          <w:sz w:val="24"/>
          <w:szCs w:val="28"/>
          <w:rtl/>
          <w:lang w:bidi="fa-IR"/>
        </w:rPr>
        <w:t>،</w:t>
      </w:r>
      <w:r w:rsidRPr="00437687">
        <w:rPr>
          <w:rFonts w:ascii="Times New Roman" w:eastAsia="Times New Roman" w:hAnsi="Times New Roman" w:cs="B Zar"/>
          <w:position w:val="-10"/>
          <w:sz w:val="24"/>
          <w:szCs w:val="24"/>
          <w:lang w:bidi="fa-IR"/>
        </w:rPr>
        <w:object w:dxaOrig="204" w:dyaOrig="252" w14:anchorId="0823EFE8">
          <v:shape id="_x0000_i1048" type="#_x0000_t75" style="width:10.2pt;height:12.6pt" o:ole="">
            <v:imagedata r:id="rId59" o:title=""/>
          </v:shape>
          <o:OLEObject Type="Embed" ProgID="Equation.DSMT4" ShapeID="_x0000_i1048" DrawAspect="Content" ObjectID="_1776789583" r:id="rId60"/>
        </w:object>
      </w:r>
      <w:r w:rsidRPr="00437687">
        <w:rPr>
          <w:rFonts w:ascii="Times New Roman" w:eastAsia="Times New Roman" w:hAnsi="Times New Roman" w:cs="B Zar" w:hint="cs"/>
          <w:sz w:val="24"/>
          <w:szCs w:val="28"/>
          <w:rtl/>
          <w:lang w:bidi="fa-IR"/>
        </w:rPr>
        <w:t xml:space="preserve"> و</w:t>
      </w:r>
      <w:r w:rsidRPr="00437687">
        <w:rPr>
          <w:rFonts w:ascii="Times New Roman" w:eastAsia="Times New Roman" w:hAnsi="Times New Roman" w:cs="B Zar"/>
          <w:position w:val="-10"/>
          <w:sz w:val="24"/>
          <w:szCs w:val="24"/>
          <w:lang w:bidi="fa-IR"/>
        </w:rPr>
        <w:object w:dxaOrig="204" w:dyaOrig="324" w14:anchorId="65B75A44">
          <v:shape id="_x0000_i1049" type="#_x0000_t75" style="width:10.2pt;height:16.8pt" o:ole="">
            <v:imagedata r:id="rId61" o:title=""/>
          </v:shape>
          <o:OLEObject Type="Embed" ProgID="Equation.DSMT4" ShapeID="_x0000_i1049" DrawAspect="Content" ObjectID="_1776789584" r:id="rId62"/>
        </w:object>
      </w:r>
      <w:r w:rsidRPr="00437687">
        <w:rPr>
          <w:rFonts w:ascii="Times New Roman" w:eastAsia="Times New Roman" w:hAnsi="Times New Roman" w:cs="B Zar" w:hint="cs"/>
          <w:sz w:val="24"/>
          <w:szCs w:val="28"/>
          <w:rtl/>
          <w:lang w:bidi="fa-IR"/>
        </w:rPr>
        <w:t xml:space="preserve"> برای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w:t>
      </w:r>
      <w:r w:rsidRPr="00437687">
        <w:rPr>
          <w:rFonts w:ascii="Times New Roman" w:eastAsia="Times New Roman" w:hAnsi="Times New Roman" w:cs="B Zar"/>
          <w:sz w:val="24"/>
          <w:szCs w:val="28"/>
          <w:lang w:bidi="fa-IR"/>
        </w:rPr>
        <w:t>RFB</w:t>
      </w:r>
      <w:r w:rsidRPr="00437687">
        <w:rPr>
          <w:rFonts w:ascii="Times New Roman" w:eastAsia="Times New Roman" w:hAnsi="Times New Roman" w:cs="B Zar" w:hint="cs"/>
          <w:sz w:val="24"/>
          <w:szCs w:val="28"/>
          <w:rtl/>
          <w:lang w:bidi="fa-IR"/>
        </w:rPr>
        <w:t xml:space="preserve"> است. (رگهوندرا</w:t>
      </w:r>
      <w:r w:rsidRPr="00437687">
        <w:rPr>
          <w:rFonts w:ascii="Times New Roman" w:eastAsia="Times New Roman" w:hAnsi="Times New Roman" w:cs="B Zar"/>
          <w:sz w:val="24"/>
          <w:szCs w:val="28"/>
          <w:vertAlign w:val="superscript"/>
          <w:rtl/>
          <w:lang w:bidi="fa-IR"/>
        </w:rPr>
        <w:footnoteReference w:id="78"/>
      </w:r>
      <w:r w:rsidRPr="00437687">
        <w:rPr>
          <w:rFonts w:ascii="Times New Roman" w:eastAsia="Times New Roman" w:hAnsi="Times New Roman" w:cs="B Zar" w:hint="cs"/>
          <w:sz w:val="24"/>
          <w:szCs w:val="28"/>
          <w:rtl/>
          <w:lang w:bidi="fa-IR"/>
        </w:rPr>
        <w:t xml:space="preserve"> و دکا</w:t>
      </w:r>
      <w:r w:rsidRPr="00437687">
        <w:rPr>
          <w:rFonts w:ascii="Times New Roman" w:eastAsia="Times New Roman" w:hAnsi="Times New Roman" w:cs="B Zar"/>
          <w:sz w:val="24"/>
          <w:szCs w:val="28"/>
          <w:vertAlign w:val="superscript"/>
          <w:rtl/>
          <w:lang w:bidi="fa-IR"/>
        </w:rPr>
        <w:footnoteReference w:id="79"/>
      </w:r>
      <w:r w:rsidRPr="00437687">
        <w:rPr>
          <w:rFonts w:ascii="Times New Roman" w:eastAsia="Times New Roman" w:hAnsi="Times New Roman" w:cs="B Zar" w:hint="cs"/>
          <w:sz w:val="24"/>
          <w:szCs w:val="28"/>
          <w:rtl/>
          <w:lang w:bidi="fa-IR"/>
        </w:rPr>
        <w:t xml:space="preserve">، 2014). بهینه کردن این مقادیر در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xml:space="preserve"> دشوار است. یکی از قابل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اعتمادترین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برای انجام این کار، اعتبارسنجی متقابل</w:t>
      </w:r>
      <w:r w:rsidRPr="00437687">
        <w:rPr>
          <w:rFonts w:ascii="Times New Roman" w:eastAsia="Times New Roman" w:hAnsi="Times New Roman" w:cs="B Zar"/>
          <w:sz w:val="24"/>
          <w:szCs w:val="28"/>
          <w:vertAlign w:val="superscript"/>
          <w:rtl/>
          <w:lang w:bidi="fa-IR"/>
        </w:rPr>
        <w:footnoteReference w:id="80"/>
      </w:r>
      <w:r w:rsidRPr="00437687">
        <w:rPr>
          <w:rFonts w:ascii="Times New Roman" w:eastAsia="Times New Roman" w:hAnsi="Times New Roman" w:cs="B Zar" w:hint="cs"/>
          <w:sz w:val="24"/>
          <w:szCs w:val="28"/>
          <w:rtl/>
          <w:lang w:bidi="fa-IR"/>
        </w:rPr>
        <w:t xml:space="preserve"> است. همچنین در مقایسه با </w:t>
      </w:r>
      <w:r w:rsidRPr="00437687">
        <w:rPr>
          <w:rFonts w:ascii="Times New Roman" w:eastAsia="Times New Roman" w:hAnsi="Times New Roman" w:cs="B Zar"/>
          <w:sz w:val="24"/>
          <w:szCs w:val="28"/>
          <w:lang w:bidi="fa-IR"/>
        </w:rPr>
        <w:t>SVM</w:t>
      </w:r>
      <w:r w:rsidRPr="00437687">
        <w:rPr>
          <w:rFonts w:ascii="Times New Roman" w:eastAsia="Times New Roman" w:hAnsi="Times New Roman" w:cs="B Zar" w:hint="cs"/>
          <w:sz w:val="24"/>
          <w:szCs w:val="28"/>
          <w:rtl/>
          <w:lang w:bidi="fa-IR"/>
        </w:rPr>
        <w:t xml:space="preserve">، یک مقدار پارامتر بیشتر باید در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xml:space="preserve"> علاوه بر مقادیر دو پارامتر تعیین شود.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مختلفی برای سرعت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دهی به انتخاب مدل پیشنهاد داده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کمینه کردن کران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خطای 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طرفه</w:t>
      </w:r>
      <w:r w:rsidRPr="00437687">
        <w:rPr>
          <w:rFonts w:ascii="Times New Roman" w:eastAsia="Times New Roman" w:hAnsi="Times New Roman" w:cs="B Zar"/>
          <w:sz w:val="24"/>
          <w:szCs w:val="28"/>
          <w:vertAlign w:val="superscript"/>
          <w:rtl/>
          <w:lang w:bidi="fa-IR"/>
        </w:rPr>
        <w:footnoteReference w:id="81"/>
      </w:r>
      <w:r w:rsidRPr="00437687">
        <w:rPr>
          <w:rFonts w:ascii="Times New Roman" w:eastAsia="Times New Roman" w:hAnsi="Times New Roman" w:cs="B Zar" w:hint="cs"/>
          <w:sz w:val="24"/>
          <w:szCs w:val="28"/>
          <w:rtl/>
          <w:lang w:bidi="fa-IR"/>
        </w:rPr>
        <w:t xml:space="preserve"> در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یک روش مقایسه با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در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بندی است. تعیین این پارامترها با جایگزینی آموزش رگرسورهای </w:t>
      </w:r>
      <w:r w:rsidRPr="00437687">
        <w:rPr>
          <w:rFonts w:ascii="Times New Roman" w:eastAsia="Times New Roman" w:hAnsi="Times New Roman" w:cs="B Zar"/>
          <w:sz w:val="24"/>
          <w:szCs w:val="28"/>
          <w:lang w:bidi="fa-IR"/>
        </w:rPr>
        <w:t>SV</w:t>
      </w:r>
      <w:r w:rsidRPr="00437687">
        <w:rPr>
          <w:rFonts w:ascii="Times New Roman" w:eastAsia="Times New Roman" w:hAnsi="Times New Roman" w:cs="B Zar"/>
          <w:sz w:val="24"/>
          <w:szCs w:val="28"/>
          <w:vertAlign w:val="superscript"/>
          <w:rtl/>
          <w:lang w:bidi="fa-IR"/>
        </w:rPr>
        <w:footnoteReference w:id="82"/>
      </w:r>
      <w:r w:rsidRPr="00437687">
        <w:rPr>
          <w:rFonts w:ascii="Times New Roman" w:eastAsia="Times New Roman" w:hAnsi="Times New Roman" w:cs="B Zar" w:hint="cs"/>
          <w:sz w:val="24"/>
          <w:szCs w:val="28"/>
          <w:rtl/>
          <w:lang w:bidi="fa-IR"/>
        </w:rPr>
        <w:t xml:space="preserve"> و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پارامترها با تندترین کاهش در اعتبارسنجی متقابل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 روشی دیگر است. براساس ارزیابی عملکردهای مختلف از انتخاب مدل، مشخص شده است که اعتبارسنجی متقابل </w:t>
      </w:r>
      <w:r w:rsidRPr="00437687">
        <w:rPr>
          <w:rFonts w:ascii="Times New Roman" w:eastAsia="Times New Roman" w:hAnsi="Times New Roman" w:cs="B Zar"/>
          <w:sz w:val="24"/>
          <w:szCs w:val="28"/>
          <w:lang w:bidi="fa-IR"/>
        </w:rPr>
        <w:t>k-fold</w:t>
      </w:r>
      <w:r w:rsidRPr="00437687">
        <w:rPr>
          <w:rFonts w:ascii="Times New Roman" w:eastAsia="Times New Roman" w:hAnsi="Times New Roman" w:cs="B Zar"/>
          <w:sz w:val="24"/>
          <w:szCs w:val="28"/>
          <w:vertAlign w:val="superscript"/>
          <w:rtl/>
          <w:lang w:bidi="fa-IR"/>
        </w:rPr>
        <w:footnoteReference w:id="83"/>
      </w:r>
      <w:r w:rsidRPr="00437687">
        <w:rPr>
          <w:rFonts w:ascii="Times New Roman" w:eastAsia="Times New Roman" w:hAnsi="Times New Roman" w:cs="B Zar" w:hint="cs"/>
          <w:sz w:val="24"/>
          <w:szCs w:val="28"/>
          <w:rtl/>
          <w:lang w:bidi="fa-IR"/>
        </w:rPr>
        <w:t>، یک</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طرفه و قید محدوده</w:t>
      </w:r>
      <w:r w:rsidRPr="00437687">
        <w:rPr>
          <w:rFonts w:ascii="Times New Roman" w:eastAsia="Times New Roman" w:hAnsi="Times New Roman" w:cs="B Zar"/>
          <w:sz w:val="24"/>
          <w:szCs w:val="28"/>
          <w:vertAlign w:val="superscript"/>
          <w:rtl/>
          <w:lang w:bidi="fa-IR"/>
        </w:rPr>
        <w:footnoteReference w:id="84"/>
      </w:r>
      <w:r w:rsidRPr="00437687">
        <w:rPr>
          <w:rFonts w:ascii="Times New Roman" w:eastAsia="Times New Roman" w:hAnsi="Times New Roman" w:cs="B Zar" w:hint="cs"/>
          <w:sz w:val="24"/>
          <w:szCs w:val="28"/>
          <w:rtl/>
          <w:lang w:bidi="fa-IR"/>
        </w:rPr>
        <w:t xml:space="preserve"> هر سه با مقادیر انتخاب</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شدة مختلف به یک اندازه خوب کار کردند.</w:t>
      </w:r>
    </w:p>
    <w:p w14:paraId="45C0655F"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5-7-4- روش</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های آموزش</w:t>
      </w:r>
    </w:p>
    <w:p w14:paraId="00FDD84A"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هنگامی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که یک رگرسور بردار پشتیبان توسط یک مسئلة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مرتبه دوم بیان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پاسخ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سراسری بهینه است. استفاده از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غیرخطی باید مسئلة بهینه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سازی دوگانه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را حل کند که در آن تعداد متغیرها دو برابر تعداد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است. بنابراین، آموزش برای تعداد زیادی از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دشوار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شود. برای حل </w:t>
      </w:r>
      <w:r w:rsidRPr="00437687">
        <w:rPr>
          <w:rFonts w:ascii="Times New Roman" w:eastAsia="Times New Roman" w:hAnsi="Times New Roman" w:cs="B Zar" w:hint="cs"/>
          <w:sz w:val="24"/>
          <w:szCs w:val="28"/>
          <w:rtl/>
          <w:lang w:bidi="fa-IR"/>
        </w:rPr>
        <w:lastRenderedPageBreak/>
        <w:t>این مسئله،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 از تکنیک تجزیه استفاده کرد. تکنیک تجزیه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تواند در تکه تکه کردن</w:t>
      </w:r>
      <w:r w:rsidRPr="00437687">
        <w:rPr>
          <w:rFonts w:ascii="Times New Roman" w:eastAsia="Times New Roman" w:hAnsi="Times New Roman" w:cs="B Zar"/>
          <w:sz w:val="24"/>
          <w:szCs w:val="28"/>
          <w:vertAlign w:val="superscript"/>
          <w:rtl/>
          <w:lang w:bidi="fa-IR"/>
        </w:rPr>
        <w:footnoteReference w:id="85"/>
      </w:r>
      <w:r w:rsidRPr="00437687">
        <w:rPr>
          <w:rFonts w:ascii="Times New Roman" w:eastAsia="Times New Roman" w:hAnsi="Times New Roman" w:cs="B Zar" w:hint="cs"/>
          <w:sz w:val="24"/>
          <w:szCs w:val="28"/>
          <w:rtl/>
          <w:lang w:bidi="fa-IR"/>
        </w:rPr>
        <w:t xml:space="preserve"> با اندازه ثابت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شود.              در این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 کاندیدهای بردار پشتیبان ممکن است از اندازة مجموعة کاری تجاوز کنند و ممکن است برخی المان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غیرصفر از مجموعة کاری خارج شوند. مسائل اندازه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بزرگ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آموزش داده شوند، اما برای همگرایی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تکرارهای زیادی مورد نیاز است.</w:t>
      </w:r>
    </w:p>
    <w:p w14:paraId="255F3C24"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در تکه تکه کردن با اندازة متغیر،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علت المان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صفر حاضر در مجموعه، معمولاً تعداد تکرارها در مقایسه با تکه تکه کردن با اندازة ثابت کمتر است. مجموعة کاری شامل متغیرهای مرتبط با قیدهای فعال که در آن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تساوی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برآورده گشته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که از تکه تکه کردن با اندازة متغیر توسعه داده شده برای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الگو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کنند،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توانند برای تقریب تابع هم بسط داده شوند. </w:t>
      </w:r>
    </w:p>
    <w:p w14:paraId="5192FFD4"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تکنیک فیلتر کالمان</w:t>
      </w:r>
      <w:r w:rsidRPr="00437687">
        <w:rPr>
          <w:rFonts w:ascii="Times New Roman" w:eastAsia="Times New Roman" w:hAnsi="Times New Roman" w:cs="B Zar"/>
          <w:sz w:val="24"/>
          <w:szCs w:val="28"/>
          <w:vertAlign w:val="superscript"/>
          <w:rtl/>
          <w:lang w:bidi="fa-IR"/>
        </w:rPr>
        <w:footnoteReference w:id="86"/>
      </w:r>
      <w:r w:rsidRPr="00437687">
        <w:rPr>
          <w:rFonts w:ascii="Times New Roman" w:eastAsia="Times New Roman" w:hAnsi="Times New Roman" w:cs="B Zar" w:hint="cs"/>
          <w:sz w:val="24"/>
          <w:szCs w:val="28"/>
          <w:rtl/>
          <w:lang w:bidi="fa-IR"/>
        </w:rPr>
        <w:t xml:space="preserve"> معمولاً برای آموزش ترتیبی رگرسورهای بردار پشتیبان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همچنین ورودی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آموزشی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روی یک شبکه قرار بگیرند که در آن برای آموزش سریع</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 یک ماتریس مرتبط با هسته توسط یک ماتریس بلوکی بیان شده است.</w:t>
      </w:r>
    </w:p>
    <w:p w14:paraId="0F6D49B0"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 xml:space="preserve">6-7-4- انواع </w:t>
      </w:r>
      <w:r w:rsidRPr="00437687">
        <w:rPr>
          <w:rFonts w:ascii="Times New Roman" w:eastAsia="Times New Roman" w:hAnsi="Times New Roman" w:cs="B Zar"/>
          <w:b/>
          <w:bCs/>
          <w:sz w:val="24"/>
          <w:szCs w:val="28"/>
          <w:lang w:bidi="fa-IR"/>
        </w:rPr>
        <w:t>SVR</w:t>
      </w:r>
    </w:p>
    <w:p w14:paraId="6EB0A2AD"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 xml:space="preserve">انواع مختلف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برنامه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نویسی خطی، </w:t>
      </w:r>
      <w:r w:rsidRPr="00437687">
        <w:rPr>
          <w:rFonts w:ascii="Times New Roman" w:eastAsia="Times New Roman" w:hAnsi="Times New Roman" w:cs="B Zar"/>
          <w:sz w:val="24"/>
          <w:szCs w:val="28"/>
          <w:lang w:bidi="fa-IR"/>
        </w:rPr>
        <w:t>v-SVR</w:t>
      </w:r>
      <w:r w:rsidRPr="00437687">
        <w:rPr>
          <w:rFonts w:ascii="Times New Roman" w:eastAsia="Times New Roman" w:hAnsi="Times New Roman" w:cs="B Zar" w:hint="cs"/>
          <w:sz w:val="24"/>
          <w:szCs w:val="28"/>
          <w:rtl/>
          <w:lang w:bidi="fa-IR"/>
        </w:rPr>
        <w:t>، حداقل مربعات و تُنک هستند. معمولاً برای بهبود قابلیت تعمیم از طریق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چندگانه و شناسایی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پرت، بهبود یا افزودن توابع در نظر گرفته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برای ارتقاء توانایی تقریب، مخلوطی از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مختلف استفاده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برای پیشرفت در توانایی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درون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یابی و برون</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یابی، مخلوطی از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سراسری مانند چندجمله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و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محلی پیشنهاد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اند.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xml:space="preserve"> چندپاسخی نیز براساس تحلیل سیگنال چندپاسخی برای بهبود عملکرد پیشنهاد شده است.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جای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منفرد،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چندگانه با پاسخ</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متفاوت با یکدیگر ترکیب شده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اند. در توابع متعامد اساسی، اجزای  پاسخ</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گوناگون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توانند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جداگانه محاسبه شوند. با این حال، هسته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 در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xml:space="preserve"> متعامد نیستند، پس آموزش بردار پشتیبان مجدداً فرمول</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بندی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 تا ضرایب لاگرانژی برای دو نوع هسته را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همزمان تعیین کند.</w:t>
      </w:r>
    </w:p>
    <w:p w14:paraId="095DBA77"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7-7-4- انتخاب</w:t>
      </w:r>
      <w:r w:rsidRPr="00437687">
        <w:rPr>
          <w:rFonts w:ascii="Times New Roman" w:eastAsia="Times New Roman" w:hAnsi="Times New Roman" w:cs="B Zar"/>
          <w:b/>
          <w:bCs/>
          <w:sz w:val="24"/>
          <w:szCs w:val="28"/>
          <w:rtl/>
          <w:lang w:bidi="fa-IR"/>
        </w:rPr>
        <w:softHyphen/>
      </w:r>
      <w:r w:rsidRPr="00437687">
        <w:rPr>
          <w:rFonts w:ascii="Times New Roman" w:eastAsia="Times New Roman" w:hAnsi="Times New Roman" w:cs="B Zar" w:hint="cs"/>
          <w:b/>
          <w:bCs/>
          <w:sz w:val="24"/>
          <w:szCs w:val="28"/>
          <w:rtl/>
          <w:lang w:bidi="fa-IR"/>
        </w:rPr>
        <w:t>های متغیر</w:t>
      </w:r>
    </w:p>
    <w:p w14:paraId="6BC72532"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lastRenderedPageBreak/>
        <w:t>انتخاب متغیر یک فرایند مؤثر برای کاهش پیچیدگی محاسباتی و بهبود قابلیت تعمیم رگرسور است. هدف انتخاب متغیر، دستیابی به کوچکترین مجموعه از متغیرها است که بیشترین قابلیت تعمیم را ارائه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دهند. روش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 زمانبر است؛ اگرچه روش فیلتر بار محاسباتی را کمتر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کند، اما با دیگر مسائل از قبیل ریسک افت ناگهانی در قابلیت تعمیم در انتخاب زیرمجموعه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ای از متغیرهای ورودی مرتبط است. برای حداقل کردن این مشکلات، ترکیبی از هر دو روش برای انتخاب متغیرها در طی آموزش پیشنهاد شده که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توکار نامیده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شود.</w:t>
      </w:r>
    </w:p>
    <w:p w14:paraId="51EAD152" w14:textId="77777777" w:rsidR="00437687" w:rsidRPr="00437687" w:rsidRDefault="00437687" w:rsidP="00437687">
      <w:pPr>
        <w:bidi/>
        <w:spacing w:after="0" w:line="288" w:lineRule="auto"/>
        <w:jc w:val="both"/>
        <w:rPr>
          <w:rFonts w:ascii="Times New Roman" w:eastAsia="Times New Roman" w:hAnsi="Times New Roman" w:cs="B Zar"/>
          <w:sz w:val="24"/>
          <w:szCs w:val="28"/>
          <w:lang w:bidi="fa-IR"/>
        </w:rPr>
      </w:pPr>
      <w:r w:rsidRPr="00437687">
        <w:rPr>
          <w:rFonts w:ascii="Times New Roman" w:eastAsia="Times New Roman" w:hAnsi="Times New Roman" w:cs="B Zar" w:hint="cs"/>
          <w:sz w:val="24"/>
          <w:szCs w:val="28"/>
          <w:rtl/>
          <w:lang w:bidi="fa-IR"/>
        </w:rPr>
        <w:t>یکی از مهم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ترین مسائل در انتخاب متغیر، معیار انتخاب-توقف متغیرها است. تعیین مجموعه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هایی از متغیرها با قابلیت تعمیم نظیر یا برتر از زیرمجموعة اولیة متغیرهای مربوط به معیار انتخاب است. هدف اصلی ایجاد کوچکترین مجموعه از متغیرها با قابلیت تعمیم در مقایسه با مجموعة اولیة متغیرها است. بنابراین، پیش از انتخاب متغیر باید یک مقدار آستانه برای معیارهای انتخاب قرار داده شود که با استفاده از تمام متغیرها خطای تقریب را ارزیابی کند. شکل 4-6، نمایشی خطی از چهار نقطة داده را نشان می</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دهد.</w:t>
      </w:r>
    </w:p>
    <w:p w14:paraId="386D0ED5" w14:textId="77777777" w:rsidR="00437687" w:rsidRPr="00437687" w:rsidRDefault="00437687" w:rsidP="00437687">
      <w:pPr>
        <w:bidi/>
        <w:spacing w:after="0" w:line="288" w:lineRule="auto"/>
        <w:jc w:val="center"/>
        <w:rPr>
          <w:rFonts w:ascii="Times New Roman" w:eastAsia="Times New Roman" w:hAnsi="Times New Roman" w:cs="B Zar"/>
          <w:sz w:val="24"/>
          <w:szCs w:val="28"/>
          <w:rtl/>
          <w:lang w:bidi="fa-IR"/>
        </w:rPr>
      </w:pPr>
      <w:r w:rsidRPr="00437687">
        <w:rPr>
          <w:rFonts w:ascii="Times New Roman" w:eastAsia="Times New Roman" w:hAnsi="Times New Roman" w:cs="B Zar"/>
          <w:noProof/>
          <w:sz w:val="24"/>
          <w:szCs w:val="24"/>
        </w:rPr>
        <w:drawing>
          <wp:inline distT="0" distB="0" distL="0" distR="0" wp14:anchorId="460ECB61" wp14:editId="409D1890">
            <wp:extent cx="3401541" cy="1800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44"/>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bwMode="auto">
                    <a:xfrm>
                      <a:off x="0" y="0"/>
                      <a:ext cx="3401541" cy="1800000"/>
                    </a:xfrm>
                    <a:prstGeom prst="rect">
                      <a:avLst/>
                    </a:prstGeom>
                    <a:noFill/>
                    <a:ln>
                      <a:noFill/>
                    </a:ln>
                  </pic:spPr>
                </pic:pic>
              </a:graphicData>
            </a:graphic>
          </wp:inline>
        </w:drawing>
      </w:r>
    </w:p>
    <w:p w14:paraId="4ADEC543" w14:textId="77777777" w:rsidR="00437687" w:rsidRPr="00437687" w:rsidRDefault="00437687" w:rsidP="00437687">
      <w:pPr>
        <w:bidi/>
        <w:spacing w:after="0" w:line="288" w:lineRule="auto"/>
        <w:jc w:val="center"/>
        <w:rPr>
          <w:rFonts w:ascii="Times New Roman" w:eastAsia="Times New Roman" w:hAnsi="Times New Roman" w:cs="B Zar"/>
          <w:szCs w:val="24"/>
          <w:rtl/>
          <w:lang w:bidi="fa-IR"/>
        </w:rPr>
      </w:pPr>
      <w:r w:rsidRPr="00437687">
        <w:rPr>
          <w:rFonts w:ascii="Times New Roman" w:eastAsia="Times New Roman" w:hAnsi="Times New Roman" w:cs="B Zar" w:hint="cs"/>
          <w:szCs w:val="24"/>
          <w:rtl/>
          <w:lang w:bidi="fa-IR"/>
        </w:rPr>
        <w:t>شکل 4-6: نمایش خطی از چهار نقطة داده.</w:t>
      </w:r>
    </w:p>
    <w:p w14:paraId="5F428AE8"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8-7-4- خلاصه</w:t>
      </w:r>
    </w:p>
    <w:p w14:paraId="16D7D1E2" w14:textId="77777777" w:rsidR="00437687" w:rsidRPr="00437687" w:rsidRDefault="00437687" w:rsidP="00437687">
      <w:pPr>
        <w:bidi/>
        <w:spacing w:after="0" w:line="288" w:lineRule="auto"/>
        <w:jc w:val="both"/>
        <w:rPr>
          <w:rFonts w:ascii="Times New Roman" w:eastAsia="Times New Roman" w:hAnsi="Times New Roman" w:cs="B Zar"/>
          <w:sz w:val="24"/>
          <w:szCs w:val="28"/>
          <w:rtl/>
          <w:lang w:bidi="fa-IR"/>
        </w:rPr>
      </w:pPr>
      <w:r w:rsidRPr="00437687">
        <w:rPr>
          <w:rFonts w:ascii="Times New Roman" w:eastAsia="Times New Roman" w:hAnsi="Times New Roman" w:cs="B Zar" w:hint="cs"/>
          <w:sz w:val="24"/>
          <w:szCs w:val="28"/>
          <w:rtl/>
          <w:lang w:bidi="fa-IR"/>
        </w:rPr>
        <w:t>در این بخش، ابرصفحه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بهینه، رگرسیون بردار پشتیبان نرم</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حاشیه، انتخاب مدل،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آموزش، انواع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xml:space="preserve"> و انتخاب متغیر به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طور خلاصه بحث شدند. انتخاب ابرصفحة مرتبط با نگاشت</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ورودی-خروجی شرح داده شدند. حاشیه برای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خصوصیات مجموعة داده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و اندازه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 در انتخاب مدل مورد بحث قرار گرفتند.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 xml:space="preserve">های آموزش گوناگون و انواع </w:t>
      </w:r>
      <w:r w:rsidRPr="00437687">
        <w:rPr>
          <w:rFonts w:ascii="Times New Roman" w:eastAsia="Times New Roman" w:hAnsi="Times New Roman" w:cs="B Zar"/>
          <w:sz w:val="24"/>
          <w:szCs w:val="28"/>
          <w:lang w:bidi="fa-IR"/>
        </w:rPr>
        <w:t>SVR</w:t>
      </w:r>
      <w:r w:rsidRPr="00437687">
        <w:rPr>
          <w:rFonts w:ascii="Times New Roman" w:eastAsia="Times New Roman" w:hAnsi="Times New Roman" w:cs="B Zar" w:hint="cs"/>
          <w:sz w:val="24"/>
          <w:szCs w:val="28"/>
          <w:rtl/>
          <w:lang w:bidi="fa-IR"/>
        </w:rPr>
        <w:t xml:space="preserve"> با انتخاب متغیرها توضیح داده شدند. نهایتاً، دربارة قابلیت اعمال روش</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های فیلتر و دسته</w:t>
      </w:r>
      <w:r w:rsidRPr="00437687">
        <w:rPr>
          <w:rFonts w:ascii="Times New Roman" w:eastAsia="Times New Roman" w:hAnsi="Times New Roman" w:cs="B Zar"/>
          <w:sz w:val="24"/>
          <w:szCs w:val="28"/>
          <w:rtl/>
          <w:lang w:bidi="fa-IR"/>
        </w:rPr>
        <w:softHyphen/>
      </w:r>
      <w:r w:rsidRPr="00437687">
        <w:rPr>
          <w:rFonts w:ascii="Times New Roman" w:eastAsia="Times New Roman" w:hAnsi="Times New Roman" w:cs="B Zar" w:hint="cs"/>
          <w:sz w:val="24"/>
          <w:szCs w:val="28"/>
          <w:rtl/>
          <w:lang w:bidi="fa-IR"/>
        </w:rPr>
        <w:t>بند بحث گردید.</w:t>
      </w:r>
    </w:p>
    <w:p w14:paraId="709B7848" w14:textId="77777777" w:rsidR="00437687" w:rsidRPr="00437687" w:rsidRDefault="00437687" w:rsidP="00437687">
      <w:pPr>
        <w:bidi/>
        <w:spacing w:after="0" w:line="288" w:lineRule="auto"/>
        <w:jc w:val="both"/>
        <w:rPr>
          <w:rFonts w:ascii="Times New Roman" w:eastAsia="Times New Roman" w:hAnsi="Times New Roman" w:cs="B Zar"/>
          <w:b/>
          <w:bCs/>
          <w:sz w:val="24"/>
          <w:szCs w:val="28"/>
          <w:rtl/>
          <w:lang w:bidi="fa-IR"/>
        </w:rPr>
      </w:pPr>
      <w:r w:rsidRPr="00437687">
        <w:rPr>
          <w:rFonts w:ascii="Times New Roman" w:eastAsia="Times New Roman" w:hAnsi="Times New Roman" w:cs="B Zar" w:hint="cs"/>
          <w:b/>
          <w:bCs/>
          <w:sz w:val="24"/>
          <w:szCs w:val="28"/>
          <w:rtl/>
          <w:lang w:bidi="fa-IR"/>
        </w:rPr>
        <w:t>منابع</w:t>
      </w:r>
    </w:p>
    <w:p w14:paraId="1762504E" w14:textId="77777777" w:rsidR="00437687" w:rsidRPr="00437687" w:rsidRDefault="00437687" w:rsidP="00437687">
      <w:pPr>
        <w:autoSpaceDE w:val="0"/>
        <w:autoSpaceDN w:val="0"/>
        <w:adjustRightInd w:val="0"/>
        <w:spacing w:after="0" w:line="240" w:lineRule="auto"/>
        <w:ind w:left="720" w:hanging="720"/>
        <w:jc w:val="both"/>
        <w:rPr>
          <w:rFonts w:ascii="Times New Roman" w:eastAsia="Times New Roman" w:hAnsi="Times New Roman" w:cs="B Zar"/>
          <w:sz w:val="24"/>
          <w:szCs w:val="28"/>
        </w:rPr>
      </w:pPr>
      <w:r w:rsidRPr="00437687">
        <w:rPr>
          <w:rFonts w:ascii="Times New Roman" w:eastAsia="Times New Roman" w:hAnsi="Times New Roman" w:cs="B Zar"/>
          <w:sz w:val="24"/>
          <w:szCs w:val="28"/>
        </w:rPr>
        <w:lastRenderedPageBreak/>
        <w:t xml:space="preserve">Ari, S., </w:t>
      </w:r>
      <w:proofErr w:type="spellStart"/>
      <w:r w:rsidRPr="00437687">
        <w:rPr>
          <w:rFonts w:ascii="Times New Roman" w:eastAsia="Times New Roman" w:hAnsi="Times New Roman" w:cs="B Zar"/>
          <w:sz w:val="24"/>
          <w:szCs w:val="28"/>
        </w:rPr>
        <w:t>Hembram</w:t>
      </w:r>
      <w:proofErr w:type="spellEnd"/>
      <w:r w:rsidRPr="00437687">
        <w:rPr>
          <w:rFonts w:ascii="Times New Roman" w:eastAsia="Times New Roman" w:hAnsi="Times New Roman" w:cs="B Zar"/>
          <w:sz w:val="24"/>
          <w:szCs w:val="28"/>
        </w:rPr>
        <w:t xml:space="preserve">, K., and </w:t>
      </w:r>
      <w:proofErr w:type="spellStart"/>
      <w:r w:rsidRPr="00437687">
        <w:rPr>
          <w:rFonts w:ascii="Times New Roman" w:eastAsia="Times New Roman" w:hAnsi="Times New Roman" w:cs="B Zar"/>
          <w:sz w:val="24"/>
          <w:szCs w:val="28"/>
        </w:rPr>
        <w:t>Saha</w:t>
      </w:r>
      <w:proofErr w:type="spellEnd"/>
      <w:r w:rsidRPr="00437687">
        <w:rPr>
          <w:rFonts w:ascii="Times New Roman" w:eastAsia="Times New Roman" w:hAnsi="Times New Roman" w:cs="B Zar"/>
          <w:sz w:val="24"/>
          <w:szCs w:val="28"/>
        </w:rPr>
        <w:t xml:space="preserve">, G. 2010. Detection of cardiac abnormality from PCG signal using LMS based least square SVM classifier, </w:t>
      </w:r>
      <w:r w:rsidRPr="00437687">
        <w:rPr>
          <w:rFonts w:ascii="Times New Roman" w:eastAsia="Times New Roman" w:hAnsi="Times New Roman" w:cs="B Zar"/>
          <w:i/>
          <w:iCs/>
          <w:sz w:val="24"/>
          <w:szCs w:val="28"/>
        </w:rPr>
        <w:t>Expert Systems with</w:t>
      </w:r>
      <w:r w:rsidRPr="00437687">
        <w:rPr>
          <w:rFonts w:ascii="Times New Roman" w:eastAsia="Times New Roman" w:hAnsi="Times New Roman" w:cs="B Zar"/>
          <w:sz w:val="24"/>
          <w:szCs w:val="28"/>
        </w:rPr>
        <w:t xml:space="preserve"> </w:t>
      </w:r>
      <w:r w:rsidRPr="00437687">
        <w:rPr>
          <w:rFonts w:ascii="Times New Roman" w:eastAsia="Times New Roman" w:hAnsi="Times New Roman" w:cs="B Zar"/>
          <w:i/>
          <w:iCs/>
          <w:sz w:val="24"/>
          <w:szCs w:val="28"/>
        </w:rPr>
        <w:t>Applications</w:t>
      </w:r>
      <w:r w:rsidRPr="00437687">
        <w:rPr>
          <w:rFonts w:ascii="Times New Roman" w:eastAsia="Times New Roman" w:hAnsi="Times New Roman" w:cs="B Zar"/>
          <w:sz w:val="24"/>
          <w:szCs w:val="28"/>
        </w:rPr>
        <w:t>, 37(12), 8019–8026.</w:t>
      </w:r>
    </w:p>
    <w:p w14:paraId="31AF746A" w14:textId="77777777" w:rsidR="00437687" w:rsidRPr="00437687" w:rsidRDefault="00437687" w:rsidP="00437687">
      <w:pPr>
        <w:autoSpaceDE w:val="0"/>
        <w:autoSpaceDN w:val="0"/>
        <w:adjustRightInd w:val="0"/>
        <w:spacing w:after="0" w:line="240" w:lineRule="auto"/>
        <w:ind w:left="720" w:hanging="720"/>
        <w:jc w:val="both"/>
        <w:rPr>
          <w:rFonts w:ascii="Times New Roman" w:eastAsia="Times New Roman" w:hAnsi="Times New Roman" w:cs="B Zar"/>
          <w:sz w:val="24"/>
          <w:szCs w:val="28"/>
        </w:rPr>
      </w:pPr>
      <w:r w:rsidRPr="00437687">
        <w:rPr>
          <w:rFonts w:ascii="Times New Roman" w:eastAsia="Times New Roman" w:hAnsi="Times New Roman" w:cs="B Zar"/>
          <w:sz w:val="24"/>
          <w:szCs w:val="28"/>
        </w:rPr>
        <w:t xml:space="preserve">Brooks, J.P. 2011. Support vector machines with the ramp loss and the hard margin loss, </w:t>
      </w:r>
      <w:r w:rsidRPr="00437687">
        <w:rPr>
          <w:rFonts w:ascii="Times New Roman" w:eastAsia="Times New Roman" w:hAnsi="Times New Roman" w:cs="B Zar"/>
          <w:i/>
          <w:iCs/>
          <w:sz w:val="24"/>
          <w:szCs w:val="28"/>
        </w:rPr>
        <w:t>Operations Research</w:t>
      </w:r>
      <w:r w:rsidRPr="00437687">
        <w:rPr>
          <w:rFonts w:ascii="Times New Roman" w:eastAsia="Times New Roman" w:hAnsi="Times New Roman" w:cs="B Zar"/>
          <w:sz w:val="24"/>
          <w:szCs w:val="28"/>
        </w:rPr>
        <w:t>, 59(2), 467–479.</w:t>
      </w:r>
    </w:p>
    <w:p w14:paraId="3311C333" w14:textId="77777777" w:rsidR="00437687" w:rsidRPr="00437687" w:rsidRDefault="00437687" w:rsidP="00437687">
      <w:pPr>
        <w:autoSpaceDE w:val="0"/>
        <w:autoSpaceDN w:val="0"/>
        <w:adjustRightInd w:val="0"/>
        <w:spacing w:after="0" w:line="240" w:lineRule="auto"/>
        <w:ind w:left="720" w:hanging="720"/>
        <w:jc w:val="both"/>
        <w:rPr>
          <w:rFonts w:ascii="Times New Roman" w:eastAsia="Times New Roman" w:hAnsi="Times New Roman" w:cs="B Zar"/>
          <w:sz w:val="24"/>
          <w:szCs w:val="28"/>
        </w:rPr>
      </w:pPr>
      <w:r w:rsidRPr="00437687">
        <w:rPr>
          <w:rFonts w:ascii="Times New Roman" w:eastAsia="Times New Roman" w:hAnsi="Times New Roman" w:cs="B Zar"/>
          <w:sz w:val="24"/>
          <w:szCs w:val="28"/>
        </w:rPr>
        <w:t xml:space="preserve">Brunner, C., Fischer, A., </w:t>
      </w:r>
      <w:proofErr w:type="spellStart"/>
      <w:r w:rsidRPr="00437687">
        <w:rPr>
          <w:rFonts w:ascii="Times New Roman" w:eastAsia="Times New Roman" w:hAnsi="Times New Roman" w:cs="B Zar"/>
          <w:sz w:val="24"/>
          <w:szCs w:val="28"/>
        </w:rPr>
        <w:t>Luig</w:t>
      </w:r>
      <w:proofErr w:type="spellEnd"/>
      <w:r w:rsidRPr="00437687">
        <w:rPr>
          <w:rFonts w:ascii="Times New Roman" w:eastAsia="Times New Roman" w:hAnsi="Times New Roman" w:cs="B Zar"/>
          <w:sz w:val="24"/>
          <w:szCs w:val="28"/>
        </w:rPr>
        <w:t xml:space="preserve">, K., and </w:t>
      </w:r>
      <w:proofErr w:type="spellStart"/>
      <w:r w:rsidRPr="00437687">
        <w:rPr>
          <w:rFonts w:ascii="Times New Roman" w:eastAsia="Times New Roman" w:hAnsi="Times New Roman" w:cs="B Zar"/>
          <w:sz w:val="24"/>
          <w:szCs w:val="28"/>
        </w:rPr>
        <w:t>Thies</w:t>
      </w:r>
      <w:proofErr w:type="spellEnd"/>
      <w:r w:rsidRPr="00437687">
        <w:rPr>
          <w:rFonts w:ascii="Times New Roman" w:eastAsia="Times New Roman" w:hAnsi="Times New Roman" w:cs="B Zar"/>
          <w:sz w:val="24"/>
          <w:szCs w:val="28"/>
        </w:rPr>
        <w:t xml:space="preserve">, T. 2012. Pairwise support vector machines and their application to large scale problems, </w:t>
      </w:r>
      <w:r w:rsidRPr="00437687">
        <w:rPr>
          <w:rFonts w:ascii="Times New Roman" w:eastAsia="Times New Roman" w:hAnsi="Times New Roman" w:cs="B Zar"/>
          <w:i/>
          <w:iCs/>
          <w:sz w:val="24"/>
          <w:szCs w:val="28"/>
        </w:rPr>
        <w:t>Journal of Machine</w:t>
      </w:r>
      <w:r w:rsidRPr="00437687">
        <w:rPr>
          <w:rFonts w:ascii="Times New Roman" w:eastAsia="Times New Roman" w:hAnsi="Times New Roman" w:cs="B Zar"/>
          <w:sz w:val="24"/>
          <w:szCs w:val="28"/>
        </w:rPr>
        <w:t xml:space="preserve"> </w:t>
      </w:r>
      <w:r w:rsidRPr="00437687">
        <w:rPr>
          <w:rFonts w:ascii="Times New Roman" w:eastAsia="Times New Roman" w:hAnsi="Times New Roman" w:cs="B Zar"/>
          <w:i/>
          <w:iCs/>
          <w:sz w:val="24"/>
          <w:szCs w:val="28"/>
        </w:rPr>
        <w:t>Learning Research</w:t>
      </w:r>
      <w:r w:rsidRPr="00437687">
        <w:rPr>
          <w:rFonts w:ascii="Times New Roman" w:eastAsia="Times New Roman" w:hAnsi="Times New Roman" w:cs="B Zar"/>
          <w:sz w:val="24"/>
          <w:szCs w:val="28"/>
        </w:rPr>
        <w:t>, 13(Aug), 2279–2292.</w:t>
      </w:r>
    </w:p>
    <w:p w14:paraId="4B7A5A50" w14:textId="77777777" w:rsidR="00437687" w:rsidRPr="00437687" w:rsidRDefault="00437687" w:rsidP="00437687">
      <w:pPr>
        <w:autoSpaceDE w:val="0"/>
        <w:autoSpaceDN w:val="0"/>
        <w:adjustRightInd w:val="0"/>
        <w:spacing w:after="0" w:line="240" w:lineRule="auto"/>
        <w:ind w:left="720" w:hanging="720"/>
        <w:jc w:val="both"/>
        <w:rPr>
          <w:rFonts w:ascii="Times New Roman" w:eastAsia="Times New Roman" w:hAnsi="Times New Roman" w:cs="B Zar"/>
          <w:sz w:val="24"/>
          <w:szCs w:val="28"/>
        </w:rPr>
      </w:pPr>
      <w:r w:rsidRPr="00437687">
        <w:rPr>
          <w:rFonts w:ascii="Times New Roman" w:eastAsia="Times New Roman" w:hAnsi="Times New Roman" w:cs="B Zar"/>
          <w:sz w:val="24"/>
          <w:szCs w:val="28"/>
        </w:rPr>
        <w:t xml:space="preserve">Cortes, C. and </w:t>
      </w:r>
      <w:proofErr w:type="spellStart"/>
      <w:r w:rsidRPr="00437687">
        <w:rPr>
          <w:rFonts w:ascii="Times New Roman" w:eastAsia="Times New Roman" w:hAnsi="Times New Roman" w:cs="B Zar"/>
          <w:sz w:val="24"/>
          <w:szCs w:val="28"/>
        </w:rPr>
        <w:t>Vapnik</w:t>
      </w:r>
      <w:proofErr w:type="spellEnd"/>
      <w:r w:rsidRPr="00437687">
        <w:rPr>
          <w:rFonts w:ascii="Times New Roman" w:eastAsia="Times New Roman" w:hAnsi="Times New Roman" w:cs="B Zar"/>
          <w:sz w:val="24"/>
          <w:szCs w:val="28"/>
        </w:rPr>
        <w:t>, V. 1995. Support-vector networks, Machine Learning, 20(3), 273–297.</w:t>
      </w:r>
    </w:p>
    <w:p w14:paraId="2FE78049" w14:textId="77777777" w:rsidR="00437687" w:rsidRPr="00437687" w:rsidRDefault="00437687" w:rsidP="00437687">
      <w:pPr>
        <w:autoSpaceDE w:val="0"/>
        <w:autoSpaceDN w:val="0"/>
        <w:adjustRightInd w:val="0"/>
        <w:spacing w:after="0" w:line="240" w:lineRule="auto"/>
        <w:ind w:left="720" w:hanging="720"/>
        <w:jc w:val="both"/>
        <w:rPr>
          <w:rFonts w:ascii="Times New Roman" w:eastAsia="Times New Roman" w:hAnsi="Times New Roman" w:cs="B Zar"/>
          <w:sz w:val="24"/>
          <w:szCs w:val="28"/>
        </w:rPr>
      </w:pPr>
      <w:r w:rsidRPr="00437687">
        <w:rPr>
          <w:rFonts w:ascii="Times New Roman" w:eastAsia="Times New Roman" w:hAnsi="Times New Roman" w:cs="B Zar"/>
          <w:sz w:val="24"/>
          <w:szCs w:val="28"/>
        </w:rPr>
        <w:t>Raghavendra, N.S., Deka, P.C. 2014. Support vector machine applications in the field of hydrology: a review, Applied Soft Computing 19, 372–386. doi:10.1016/j. asoc.2014.02.002.</w:t>
      </w:r>
    </w:p>
    <w:p w14:paraId="5F314676" w14:textId="77777777" w:rsidR="00437687" w:rsidRPr="00437687" w:rsidRDefault="00437687" w:rsidP="00437687">
      <w:pPr>
        <w:autoSpaceDE w:val="0"/>
        <w:autoSpaceDN w:val="0"/>
        <w:adjustRightInd w:val="0"/>
        <w:spacing w:after="0" w:line="240" w:lineRule="auto"/>
        <w:ind w:left="720" w:hanging="720"/>
        <w:jc w:val="both"/>
        <w:rPr>
          <w:rFonts w:ascii="Times New Roman" w:eastAsia="Times New Roman" w:hAnsi="Times New Roman" w:cs="B Zar"/>
          <w:sz w:val="24"/>
          <w:szCs w:val="28"/>
        </w:rPr>
      </w:pPr>
      <w:proofErr w:type="spellStart"/>
      <w:r w:rsidRPr="00437687">
        <w:rPr>
          <w:rFonts w:ascii="Times New Roman" w:eastAsia="Times New Roman" w:hAnsi="Times New Roman" w:cs="B Zar"/>
          <w:sz w:val="24"/>
          <w:szCs w:val="28"/>
        </w:rPr>
        <w:t>Scholkopf</w:t>
      </w:r>
      <w:proofErr w:type="spellEnd"/>
      <w:r w:rsidRPr="00437687">
        <w:rPr>
          <w:rFonts w:ascii="Times New Roman" w:eastAsia="Times New Roman" w:hAnsi="Times New Roman" w:cs="B Zar"/>
          <w:sz w:val="24"/>
          <w:szCs w:val="28"/>
        </w:rPr>
        <w:t xml:space="preserve">, B. 2001. The kernel trick for distances, In Advances in Neural Information Processing Systems, Eds. T.K. Leen, T.G. </w:t>
      </w:r>
      <w:proofErr w:type="spellStart"/>
      <w:r w:rsidRPr="00437687">
        <w:rPr>
          <w:rFonts w:ascii="Times New Roman" w:eastAsia="Times New Roman" w:hAnsi="Times New Roman" w:cs="B Zar"/>
          <w:sz w:val="24"/>
          <w:szCs w:val="28"/>
        </w:rPr>
        <w:t>Dietterich</w:t>
      </w:r>
      <w:proofErr w:type="spellEnd"/>
      <w:r w:rsidRPr="00437687">
        <w:rPr>
          <w:rFonts w:ascii="Times New Roman" w:eastAsia="Times New Roman" w:hAnsi="Times New Roman" w:cs="B Zar"/>
          <w:sz w:val="24"/>
          <w:szCs w:val="28"/>
        </w:rPr>
        <w:t xml:space="preserve"> and V. </w:t>
      </w:r>
      <w:proofErr w:type="spellStart"/>
      <w:r w:rsidRPr="00437687">
        <w:rPr>
          <w:rFonts w:ascii="Times New Roman" w:eastAsia="Times New Roman" w:hAnsi="Times New Roman" w:cs="B Zar"/>
          <w:sz w:val="24"/>
          <w:szCs w:val="28"/>
        </w:rPr>
        <w:t>Tresp</w:t>
      </w:r>
      <w:proofErr w:type="spellEnd"/>
      <w:r w:rsidRPr="00437687">
        <w:rPr>
          <w:rFonts w:ascii="Times New Roman" w:eastAsia="Times New Roman" w:hAnsi="Times New Roman" w:cs="B Zar"/>
          <w:sz w:val="24"/>
          <w:szCs w:val="28"/>
        </w:rPr>
        <w:t>, MIT Press, 14</w:t>
      </w:r>
      <w:r w:rsidRPr="00437687">
        <w:rPr>
          <w:rFonts w:ascii="Times New Roman" w:eastAsia="Times New Roman" w:hAnsi="Times New Roman" w:cs="B Zar"/>
          <w:sz w:val="24"/>
          <w:szCs w:val="28"/>
          <w:vertAlign w:val="superscript"/>
        </w:rPr>
        <w:t>th</w:t>
      </w:r>
      <w:r w:rsidRPr="00437687">
        <w:rPr>
          <w:rFonts w:ascii="Times New Roman" w:eastAsia="Times New Roman" w:hAnsi="Times New Roman" w:cs="B Zar"/>
          <w:sz w:val="24"/>
          <w:szCs w:val="28"/>
        </w:rPr>
        <w:t xml:space="preserve"> Annual Neural Information Processing Systems Conference, Denver, CO pp. 301</w:t>
      </w:r>
      <w:r w:rsidRPr="00437687">
        <w:rPr>
          <w:rFonts w:ascii="Times New Roman" w:eastAsia="Times New Roman" w:hAnsi="Times New Roman" w:cs="B Zar" w:hint="cs"/>
          <w:sz w:val="24"/>
          <w:szCs w:val="28"/>
        </w:rPr>
        <w:t>–</w:t>
      </w:r>
      <w:r w:rsidRPr="00437687">
        <w:rPr>
          <w:rFonts w:ascii="Times New Roman" w:eastAsia="Times New Roman" w:hAnsi="Times New Roman" w:cs="B Zar"/>
          <w:sz w:val="24"/>
          <w:szCs w:val="28"/>
        </w:rPr>
        <w:t>307.</w:t>
      </w:r>
    </w:p>
    <w:p w14:paraId="006903D3" w14:textId="77777777" w:rsidR="00437687" w:rsidRPr="00437687" w:rsidRDefault="00437687" w:rsidP="00437687">
      <w:pPr>
        <w:autoSpaceDE w:val="0"/>
        <w:autoSpaceDN w:val="0"/>
        <w:adjustRightInd w:val="0"/>
        <w:spacing w:after="0" w:line="240" w:lineRule="auto"/>
        <w:ind w:left="720" w:hanging="720"/>
        <w:jc w:val="both"/>
        <w:rPr>
          <w:rFonts w:ascii="Times New Roman" w:eastAsia="Times New Roman" w:hAnsi="Times New Roman" w:cs="B Zar"/>
          <w:sz w:val="24"/>
          <w:szCs w:val="28"/>
        </w:rPr>
      </w:pPr>
      <w:proofErr w:type="spellStart"/>
      <w:r w:rsidRPr="00437687">
        <w:rPr>
          <w:rFonts w:ascii="Times New Roman" w:eastAsia="Times New Roman" w:hAnsi="Times New Roman" w:cs="B Zar"/>
          <w:sz w:val="24"/>
          <w:szCs w:val="28"/>
        </w:rPr>
        <w:t>Vapnik</w:t>
      </w:r>
      <w:proofErr w:type="spellEnd"/>
      <w:r w:rsidRPr="00437687">
        <w:rPr>
          <w:rFonts w:ascii="Times New Roman" w:eastAsia="Times New Roman" w:hAnsi="Times New Roman" w:cs="B Zar"/>
          <w:sz w:val="24"/>
          <w:szCs w:val="28"/>
        </w:rPr>
        <w:t>, V.N. 1995. The Nature of Statistical Learning Theory, Springer Verlag, New York.</w:t>
      </w:r>
    </w:p>
    <w:p w14:paraId="57C458CB" w14:textId="77777777" w:rsidR="00437687" w:rsidRPr="00437687" w:rsidRDefault="00437687" w:rsidP="00437687">
      <w:pPr>
        <w:autoSpaceDE w:val="0"/>
        <w:autoSpaceDN w:val="0"/>
        <w:adjustRightInd w:val="0"/>
        <w:spacing w:after="0" w:line="240" w:lineRule="auto"/>
        <w:ind w:left="720" w:hanging="720"/>
        <w:jc w:val="both"/>
        <w:rPr>
          <w:rFonts w:ascii="Times New Roman" w:eastAsia="Times New Roman" w:hAnsi="Times New Roman" w:cs="B Zar"/>
          <w:sz w:val="24"/>
          <w:szCs w:val="28"/>
          <w:rtl/>
        </w:rPr>
      </w:pPr>
      <w:r w:rsidRPr="00437687">
        <w:rPr>
          <w:rFonts w:ascii="Times New Roman" w:eastAsia="Times New Roman" w:hAnsi="Times New Roman" w:cs="B Zar"/>
          <w:sz w:val="24"/>
          <w:szCs w:val="28"/>
        </w:rPr>
        <w:t>Wu, Q., and Zhou, D.X. 2005. SVM soft margin classifiers: linear programming versus quadratic programming, Neural Computation, 17(5), 1160</w:t>
      </w:r>
      <w:r w:rsidRPr="00437687">
        <w:rPr>
          <w:rFonts w:ascii="Times New Roman" w:eastAsia="Times New Roman" w:hAnsi="Times New Roman" w:cs="B Zar" w:hint="cs"/>
          <w:sz w:val="24"/>
          <w:szCs w:val="28"/>
        </w:rPr>
        <w:t>–</w:t>
      </w:r>
      <w:r w:rsidRPr="00437687">
        <w:rPr>
          <w:rFonts w:ascii="Times New Roman" w:eastAsia="Times New Roman" w:hAnsi="Times New Roman" w:cs="B Zar"/>
          <w:sz w:val="24"/>
          <w:szCs w:val="28"/>
        </w:rPr>
        <w:t>1187.</w:t>
      </w:r>
    </w:p>
    <w:p w14:paraId="228F44DB" w14:textId="77777777" w:rsidR="009B2979" w:rsidRDefault="009B2979" w:rsidP="00437687">
      <w:pPr>
        <w:bidi/>
      </w:pPr>
    </w:p>
    <w:sectPr w:rsidR="009B29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80D6" w14:textId="77777777" w:rsidR="00C56D10" w:rsidRDefault="00C56D10" w:rsidP="00437687">
      <w:pPr>
        <w:spacing w:after="0" w:line="240" w:lineRule="auto"/>
      </w:pPr>
      <w:r>
        <w:separator/>
      </w:r>
    </w:p>
  </w:endnote>
  <w:endnote w:type="continuationSeparator" w:id="0">
    <w:p w14:paraId="501F885D" w14:textId="77777777" w:rsidR="00C56D10" w:rsidRDefault="00C56D10" w:rsidP="00437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LTStd-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2F58B" w14:textId="77777777" w:rsidR="00C56D10" w:rsidRDefault="00C56D10" w:rsidP="00437687">
      <w:pPr>
        <w:spacing w:after="0" w:line="240" w:lineRule="auto"/>
      </w:pPr>
      <w:r>
        <w:separator/>
      </w:r>
    </w:p>
  </w:footnote>
  <w:footnote w:type="continuationSeparator" w:id="0">
    <w:p w14:paraId="6BDFD6EA" w14:textId="77777777" w:rsidR="00C56D10" w:rsidRDefault="00C56D10" w:rsidP="00437687">
      <w:pPr>
        <w:spacing w:after="0" w:line="240" w:lineRule="auto"/>
      </w:pPr>
      <w:r>
        <w:continuationSeparator/>
      </w:r>
    </w:p>
  </w:footnote>
  <w:footnote w:id="1">
    <w:p w14:paraId="2076F0A2" w14:textId="77777777" w:rsidR="00437687" w:rsidRDefault="00437687" w:rsidP="00437687">
      <w:pPr>
        <w:pStyle w:val="FootnoteText"/>
        <w:rPr>
          <w:lang w:bidi="fa-IR"/>
        </w:rPr>
      </w:pPr>
      <w:r>
        <w:rPr>
          <w:rStyle w:val="FootnoteReference"/>
        </w:rPr>
        <w:footnoteRef/>
      </w:r>
      <w:r>
        <w:rPr>
          <w:rtl/>
        </w:rPr>
        <w:t xml:space="preserve"> </w:t>
      </w:r>
      <w:r>
        <w:t>astrophysics</w:t>
      </w:r>
    </w:p>
  </w:footnote>
  <w:footnote w:id="2">
    <w:p w14:paraId="0DFA27DC" w14:textId="77777777" w:rsidR="00437687" w:rsidRDefault="00437687" w:rsidP="00437687">
      <w:pPr>
        <w:pStyle w:val="FootnoteText"/>
        <w:rPr>
          <w:lang w:bidi="fa-IR"/>
        </w:rPr>
      </w:pPr>
      <w:r>
        <w:rPr>
          <w:rStyle w:val="FootnoteReference"/>
        </w:rPr>
        <w:footnoteRef/>
      </w:r>
      <w:r>
        <w:rPr>
          <w:rtl/>
        </w:rPr>
        <w:t xml:space="preserve"> </w:t>
      </w:r>
      <w:r>
        <w:rPr>
          <w:lang w:bidi="fa-IR"/>
        </w:rPr>
        <w:t>formal definition</w:t>
      </w:r>
    </w:p>
  </w:footnote>
  <w:footnote w:id="3">
    <w:p w14:paraId="50D7CE74" w14:textId="77777777" w:rsidR="00437687" w:rsidRDefault="00437687" w:rsidP="00437687">
      <w:pPr>
        <w:pStyle w:val="FootnoteText"/>
        <w:rPr>
          <w:rtl/>
          <w:lang w:bidi="fa-IR"/>
        </w:rPr>
      </w:pPr>
      <w:r>
        <w:rPr>
          <w:rStyle w:val="FootnoteReference"/>
        </w:rPr>
        <w:footnoteRef/>
      </w:r>
      <w:r>
        <w:rPr>
          <w:rtl/>
        </w:rPr>
        <w:t xml:space="preserve"> </w:t>
      </w:r>
      <w:r>
        <w:rPr>
          <w:lang w:bidi="fa-IR"/>
        </w:rPr>
        <w:t>overfitting</w:t>
      </w:r>
    </w:p>
  </w:footnote>
  <w:footnote w:id="4">
    <w:p w14:paraId="02182670" w14:textId="77777777" w:rsidR="00437687" w:rsidRDefault="00437687" w:rsidP="00437687">
      <w:pPr>
        <w:pStyle w:val="FootnoteText"/>
        <w:rPr>
          <w:lang w:bidi="fa-IR"/>
        </w:rPr>
      </w:pPr>
      <w:r>
        <w:rPr>
          <w:rStyle w:val="FootnoteReference"/>
        </w:rPr>
        <w:footnoteRef/>
      </w:r>
      <w:r>
        <w:rPr>
          <w:rtl/>
        </w:rPr>
        <w:t xml:space="preserve"> </w:t>
      </w:r>
      <w:r>
        <w:rPr>
          <w:lang w:bidi="fa-IR"/>
        </w:rPr>
        <w:t>Support vector machine</w:t>
      </w:r>
    </w:p>
  </w:footnote>
  <w:footnote w:id="5">
    <w:p w14:paraId="7387588C" w14:textId="77777777" w:rsidR="00437687" w:rsidRDefault="00437687" w:rsidP="00437687">
      <w:pPr>
        <w:pStyle w:val="FootnoteText"/>
        <w:rPr>
          <w:rtl/>
          <w:lang w:bidi="fa-IR"/>
        </w:rPr>
      </w:pPr>
      <w:r>
        <w:rPr>
          <w:rStyle w:val="FootnoteReference"/>
        </w:rPr>
        <w:footnoteRef/>
      </w:r>
      <w:r>
        <w:rPr>
          <w:rtl/>
        </w:rPr>
        <w:t xml:space="preserve"> </w:t>
      </w:r>
      <w:r>
        <w:rPr>
          <w:lang w:bidi="fa-IR"/>
        </w:rPr>
        <w:t>Hard Margin SVM</w:t>
      </w:r>
    </w:p>
  </w:footnote>
  <w:footnote w:id="6">
    <w:p w14:paraId="2A5CE61A" w14:textId="77777777" w:rsidR="00437687" w:rsidRDefault="00437687" w:rsidP="00437687">
      <w:pPr>
        <w:pStyle w:val="FootnoteText"/>
        <w:rPr>
          <w:rtl/>
          <w:lang w:bidi="fa-IR"/>
        </w:rPr>
      </w:pPr>
      <w:r>
        <w:rPr>
          <w:rStyle w:val="FootnoteReference"/>
        </w:rPr>
        <w:footnoteRef/>
      </w:r>
      <w:r>
        <w:rPr>
          <w:rtl/>
        </w:rPr>
        <w:t xml:space="preserve"> </w:t>
      </w:r>
      <w:r>
        <w:rPr>
          <w:lang w:bidi="fa-IR"/>
        </w:rPr>
        <w:t>Soft Margin SVM</w:t>
      </w:r>
    </w:p>
  </w:footnote>
  <w:footnote w:id="7">
    <w:p w14:paraId="48F44BEF" w14:textId="77777777" w:rsidR="00437687" w:rsidRDefault="00437687" w:rsidP="00437687">
      <w:pPr>
        <w:pStyle w:val="FootnoteText"/>
        <w:rPr>
          <w:rtl/>
          <w:lang w:bidi="fa-IR"/>
        </w:rPr>
      </w:pPr>
      <w:r>
        <w:rPr>
          <w:rStyle w:val="FootnoteReference"/>
        </w:rPr>
        <w:footnoteRef/>
      </w:r>
      <w:r>
        <w:rPr>
          <w:rtl/>
        </w:rPr>
        <w:t xml:space="preserve"> </w:t>
      </w:r>
      <w:proofErr w:type="spellStart"/>
      <w:r>
        <w:rPr>
          <w:lang w:bidi="fa-IR"/>
        </w:rPr>
        <w:t>Vapnik</w:t>
      </w:r>
      <w:proofErr w:type="spellEnd"/>
    </w:p>
  </w:footnote>
  <w:footnote w:id="8">
    <w:p w14:paraId="5F11FD85" w14:textId="77777777" w:rsidR="00437687" w:rsidRDefault="00437687" w:rsidP="00437687">
      <w:pPr>
        <w:pStyle w:val="FootnoteText"/>
        <w:rPr>
          <w:rtl/>
          <w:lang w:bidi="fa-IR"/>
        </w:rPr>
      </w:pPr>
      <w:r>
        <w:rPr>
          <w:rStyle w:val="FootnoteReference"/>
        </w:rPr>
        <w:footnoteRef/>
      </w:r>
      <w:r>
        <w:rPr>
          <w:rtl/>
        </w:rPr>
        <w:t xml:space="preserve"> </w:t>
      </w:r>
      <w:r>
        <w:rPr>
          <w:lang w:bidi="fa-IR"/>
        </w:rPr>
        <w:t>hyperplane</w:t>
      </w:r>
    </w:p>
  </w:footnote>
  <w:footnote w:id="9">
    <w:p w14:paraId="5037AE28" w14:textId="77777777" w:rsidR="00437687" w:rsidRDefault="00437687" w:rsidP="00437687">
      <w:pPr>
        <w:pStyle w:val="FootnoteText"/>
        <w:rPr>
          <w:lang w:bidi="fa-IR"/>
        </w:rPr>
      </w:pPr>
      <w:r>
        <w:rPr>
          <w:rStyle w:val="FootnoteReference"/>
        </w:rPr>
        <w:footnoteRef/>
      </w:r>
      <w:r>
        <w:rPr>
          <w:rtl/>
        </w:rPr>
        <w:t xml:space="preserve"> </w:t>
      </w:r>
      <w:r>
        <w:rPr>
          <w:lang w:bidi="fa-IR"/>
        </w:rPr>
        <w:t>heuristics</w:t>
      </w:r>
    </w:p>
  </w:footnote>
  <w:footnote w:id="10">
    <w:p w14:paraId="03212261" w14:textId="77777777" w:rsidR="00437687" w:rsidRDefault="00437687" w:rsidP="00437687">
      <w:pPr>
        <w:pStyle w:val="FootnoteText"/>
        <w:rPr>
          <w:lang w:bidi="fa-IR"/>
        </w:rPr>
      </w:pPr>
      <w:r>
        <w:rPr>
          <w:rStyle w:val="FootnoteReference"/>
        </w:rPr>
        <w:footnoteRef/>
      </w:r>
      <w:r>
        <w:rPr>
          <w:rtl/>
        </w:rPr>
        <w:t xml:space="preserve"> </w:t>
      </w:r>
      <w:r>
        <w:rPr>
          <w:lang w:bidi="fa-IR"/>
        </w:rPr>
        <w:t>Discrete SVM</w:t>
      </w:r>
    </w:p>
  </w:footnote>
  <w:footnote w:id="11">
    <w:p w14:paraId="2930A1A8" w14:textId="77777777" w:rsidR="00437687" w:rsidRDefault="00437687" w:rsidP="00437687">
      <w:pPr>
        <w:pStyle w:val="FootnoteText"/>
        <w:rPr>
          <w:lang w:bidi="fa-IR"/>
        </w:rPr>
      </w:pPr>
      <w:r>
        <w:rPr>
          <w:rStyle w:val="FootnoteReference"/>
        </w:rPr>
        <w:footnoteRef/>
      </w:r>
      <w:r>
        <w:rPr>
          <w:rtl/>
        </w:rPr>
        <w:t xml:space="preserve"> </w:t>
      </w:r>
      <w:r>
        <w:rPr>
          <w:lang w:bidi="fa-IR"/>
        </w:rPr>
        <w:t>Brooks</w:t>
      </w:r>
    </w:p>
  </w:footnote>
  <w:footnote w:id="12">
    <w:p w14:paraId="49B66946" w14:textId="77777777" w:rsidR="00437687" w:rsidRDefault="00437687" w:rsidP="00437687">
      <w:pPr>
        <w:pStyle w:val="FootnoteText"/>
        <w:rPr>
          <w:rtl/>
          <w:lang w:bidi="fa-IR"/>
        </w:rPr>
      </w:pPr>
      <w:r>
        <w:rPr>
          <w:rStyle w:val="FootnoteReference"/>
        </w:rPr>
        <w:footnoteRef/>
      </w:r>
      <w:r>
        <w:rPr>
          <w:rtl/>
        </w:rPr>
        <w:t xml:space="preserve"> </w:t>
      </w:r>
      <w:r>
        <w:rPr>
          <w:lang w:bidi="fa-IR"/>
        </w:rPr>
        <w:t>hard-maximal margin classifier</w:t>
      </w:r>
    </w:p>
  </w:footnote>
  <w:footnote w:id="13">
    <w:p w14:paraId="75F17898" w14:textId="77777777" w:rsidR="00437687" w:rsidRDefault="00437687" w:rsidP="00437687">
      <w:pPr>
        <w:pStyle w:val="FootnoteText"/>
        <w:rPr>
          <w:rtl/>
          <w:lang w:bidi="fa-IR"/>
        </w:rPr>
      </w:pPr>
      <w:r>
        <w:rPr>
          <w:rStyle w:val="FootnoteReference"/>
        </w:rPr>
        <w:footnoteRef/>
      </w:r>
      <w:r>
        <w:rPr>
          <w:rtl/>
        </w:rPr>
        <w:t xml:space="preserve"> </w:t>
      </w:r>
      <w:r>
        <w:rPr>
          <w:lang w:bidi="fa-IR"/>
        </w:rPr>
        <w:t>kernel tricks</w:t>
      </w:r>
    </w:p>
  </w:footnote>
  <w:footnote w:id="14">
    <w:p w14:paraId="4BAC5B13" w14:textId="77777777" w:rsidR="00437687" w:rsidRDefault="00437687" w:rsidP="00437687">
      <w:pPr>
        <w:pStyle w:val="FootnoteText"/>
      </w:pPr>
      <w:r>
        <w:rPr>
          <w:rStyle w:val="FootnoteReference"/>
        </w:rPr>
        <w:footnoteRef/>
      </w:r>
      <w:r>
        <w:rPr>
          <w:rtl/>
        </w:rPr>
        <w:t xml:space="preserve"> </w:t>
      </w:r>
      <w:proofErr w:type="spellStart"/>
      <w:r>
        <w:t>Sc</w:t>
      </w:r>
      <w:r>
        <w:rPr>
          <w:lang w:bidi="fa-IR"/>
        </w:rPr>
        <w:t>h</w:t>
      </w:r>
      <w:r w:rsidRPr="0071317B">
        <w:rPr>
          <w:lang w:bidi="fa-IR"/>
        </w:rPr>
        <w:t>ölkopf</w:t>
      </w:r>
      <w:proofErr w:type="spellEnd"/>
    </w:p>
  </w:footnote>
  <w:footnote w:id="15">
    <w:p w14:paraId="2E2ECB7C" w14:textId="77777777" w:rsidR="00437687" w:rsidRDefault="00437687" w:rsidP="00437687">
      <w:pPr>
        <w:pStyle w:val="FootnoteText"/>
        <w:rPr>
          <w:lang w:bidi="fa-IR"/>
        </w:rPr>
      </w:pPr>
      <w:r>
        <w:rPr>
          <w:rStyle w:val="FootnoteReference"/>
        </w:rPr>
        <w:footnoteRef/>
      </w:r>
      <w:r>
        <w:rPr>
          <w:rtl/>
        </w:rPr>
        <w:t xml:space="preserve"> </w:t>
      </w:r>
      <w:r>
        <w:rPr>
          <w:lang w:bidi="fa-IR"/>
        </w:rPr>
        <w:t>Hilbert</w:t>
      </w:r>
    </w:p>
  </w:footnote>
  <w:footnote w:id="16">
    <w:p w14:paraId="544116E2" w14:textId="77777777" w:rsidR="00437687" w:rsidRDefault="00437687" w:rsidP="00437687">
      <w:pPr>
        <w:pStyle w:val="FootnoteText"/>
        <w:rPr>
          <w:lang w:bidi="fa-IR"/>
        </w:rPr>
      </w:pPr>
      <w:r>
        <w:rPr>
          <w:rStyle w:val="FootnoteReference"/>
        </w:rPr>
        <w:footnoteRef/>
      </w:r>
      <w:r>
        <w:rPr>
          <w:rtl/>
        </w:rPr>
        <w:t xml:space="preserve"> </w:t>
      </w:r>
      <w:r>
        <w:rPr>
          <w:lang w:bidi="fa-IR"/>
        </w:rPr>
        <w:t>Mercer</w:t>
      </w:r>
    </w:p>
  </w:footnote>
  <w:footnote w:id="17">
    <w:p w14:paraId="6017B6D7" w14:textId="77777777" w:rsidR="00437687" w:rsidRDefault="00437687" w:rsidP="00437687">
      <w:pPr>
        <w:pStyle w:val="FootnoteText"/>
        <w:rPr>
          <w:rtl/>
          <w:lang w:bidi="fa-IR"/>
        </w:rPr>
      </w:pPr>
      <w:r>
        <w:rPr>
          <w:rStyle w:val="FootnoteReference"/>
        </w:rPr>
        <w:footnoteRef/>
      </w:r>
      <w:r>
        <w:rPr>
          <w:rtl/>
        </w:rPr>
        <w:t xml:space="preserve"> </w:t>
      </w:r>
      <w:r>
        <w:rPr>
          <w:lang w:bidi="fa-IR"/>
        </w:rPr>
        <w:t>Hessian</w:t>
      </w:r>
    </w:p>
  </w:footnote>
  <w:footnote w:id="18">
    <w:p w14:paraId="08CE2EAD" w14:textId="77777777" w:rsidR="00437687" w:rsidRDefault="00437687" w:rsidP="00437687">
      <w:pPr>
        <w:pStyle w:val="FootnoteText"/>
        <w:rPr>
          <w:lang w:bidi="fa-IR"/>
        </w:rPr>
      </w:pPr>
      <w:r>
        <w:rPr>
          <w:rStyle w:val="FootnoteReference"/>
        </w:rPr>
        <w:footnoteRef/>
      </w:r>
      <w:r>
        <w:rPr>
          <w:rtl/>
        </w:rPr>
        <w:t xml:space="preserve"> </w:t>
      </w:r>
      <w:r>
        <w:t>Radial Basis Function</w:t>
      </w:r>
    </w:p>
  </w:footnote>
  <w:footnote w:id="19">
    <w:p w14:paraId="68E14AC8" w14:textId="77777777" w:rsidR="00437687" w:rsidRDefault="00437687" w:rsidP="00437687">
      <w:pPr>
        <w:pStyle w:val="FootnoteText"/>
        <w:rPr>
          <w:lang w:bidi="fa-IR"/>
        </w:rPr>
      </w:pPr>
      <w:r>
        <w:rPr>
          <w:rStyle w:val="FootnoteReference"/>
        </w:rPr>
        <w:footnoteRef/>
      </w:r>
      <w:r>
        <w:rPr>
          <w:rtl/>
        </w:rPr>
        <w:t xml:space="preserve"> </w:t>
      </w:r>
      <w:r>
        <w:rPr>
          <w:lang w:bidi="fa-IR"/>
        </w:rPr>
        <w:t>Multi-Layered Perceptron</w:t>
      </w:r>
    </w:p>
  </w:footnote>
  <w:footnote w:id="20">
    <w:p w14:paraId="25FED3BE" w14:textId="77777777" w:rsidR="00437687" w:rsidRDefault="00437687" w:rsidP="00437687">
      <w:pPr>
        <w:pStyle w:val="FootnoteText"/>
        <w:rPr>
          <w:lang w:bidi="fa-IR"/>
        </w:rPr>
      </w:pPr>
      <w:r>
        <w:rPr>
          <w:rStyle w:val="FootnoteReference"/>
        </w:rPr>
        <w:footnoteRef/>
      </w:r>
      <w:r>
        <w:rPr>
          <w:rtl/>
        </w:rPr>
        <w:t xml:space="preserve"> </w:t>
      </w:r>
      <w:r>
        <w:rPr>
          <w:lang w:bidi="fa-IR"/>
        </w:rPr>
        <w:t>Fourier</w:t>
      </w:r>
    </w:p>
  </w:footnote>
  <w:footnote w:id="21">
    <w:p w14:paraId="3C0DE7E1" w14:textId="77777777" w:rsidR="00437687" w:rsidRDefault="00437687" w:rsidP="00437687">
      <w:pPr>
        <w:pStyle w:val="FootnoteText"/>
      </w:pPr>
      <w:r>
        <w:rPr>
          <w:rStyle w:val="FootnoteReference"/>
        </w:rPr>
        <w:footnoteRef/>
      </w:r>
      <w:r>
        <w:rPr>
          <w:rtl/>
        </w:rPr>
        <w:t xml:space="preserve"> </w:t>
      </w:r>
      <w:r>
        <w:t>splines</w:t>
      </w:r>
    </w:p>
  </w:footnote>
  <w:footnote w:id="22">
    <w:p w14:paraId="7C8583FE" w14:textId="77777777" w:rsidR="00437687" w:rsidRDefault="00437687" w:rsidP="00437687">
      <w:pPr>
        <w:pStyle w:val="FootnoteText"/>
      </w:pPr>
      <w:r>
        <w:rPr>
          <w:rStyle w:val="FootnoteReference"/>
        </w:rPr>
        <w:footnoteRef/>
      </w:r>
      <w:r>
        <w:rPr>
          <w:rtl/>
        </w:rPr>
        <w:t xml:space="preserve"> </w:t>
      </w:r>
      <w:r>
        <w:t>B-splines</w:t>
      </w:r>
    </w:p>
  </w:footnote>
  <w:footnote w:id="23">
    <w:p w14:paraId="29259EA3" w14:textId="77777777" w:rsidR="00437687" w:rsidRDefault="00437687" w:rsidP="00437687">
      <w:pPr>
        <w:pStyle w:val="FootnoteText"/>
      </w:pPr>
      <w:r>
        <w:rPr>
          <w:rStyle w:val="FootnoteReference"/>
        </w:rPr>
        <w:footnoteRef/>
      </w:r>
      <w:r>
        <w:rPr>
          <w:rtl/>
        </w:rPr>
        <w:t xml:space="preserve"> </w:t>
      </w:r>
      <w:r>
        <w:t>additive kernels</w:t>
      </w:r>
    </w:p>
  </w:footnote>
  <w:footnote w:id="24">
    <w:p w14:paraId="23439454" w14:textId="77777777" w:rsidR="00437687" w:rsidRDefault="00437687" w:rsidP="00437687">
      <w:pPr>
        <w:pStyle w:val="FootnoteText"/>
      </w:pPr>
      <w:r>
        <w:rPr>
          <w:rStyle w:val="FootnoteReference"/>
        </w:rPr>
        <w:footnoteRef/>
      </w:r>
      <w:r>
        <w:rPr>
          <w:rtl/>
        </w:rPr>
        <w:t xml:space="preserve"> </w:t>
      </w:r>
      <w:r>
        <w:t>tensor products</w:t>
      </w:r>
    </w:p>
  </w:footnote>
  <w:footnote w:id="25">
    <w:p w14:paraId="729E2E6F" w14:textId="77777777" w:rsidR="00437687" w:rsidRDefault="00437687" w:rsidP="00437687">
      <w:pPr>
        <w:pStyle w:val="FootnoteText"/>
        <w:rPr>
          <w:rtl/>
          <w:lang w:bidi="fa-IR"/>
        </w:rPr>
      </w:pPr>
      <w:r>
        <w:rPr>
          <w:rStyle w:val="FootnoteReference"/>
        </w:rPr>
        <w:footnoteRef/>
      </w:r>
      <w:r>
        <w:rPr>
          <w:rtl/>
        </w:rPr>
        <w:t xml:space="preserve"> </w:t>
      </w:r>
      <w:r>
        <w:t>normalizing kernels</w:t>
      </w:r>
    </w:p>
  </w:footnote>
  <w:footnote w:id="26">
    <w:p w14:paraId="396842F3" w14:textId="77777777" w:rsidR="00437687" w:rsidRDefault="00437687" w:rsidP="00437687">
      <w:pPr>
        <w:pStyle w:val="FootnoteText"/>
        <w:bidi/>
        <w:rPr>
          <w:rtl/>
          <w:lang w:bidi="fa-IR"/>
        </w:rPr>
      </w:pPr>
      <w:r>
        <w:rPr>
          <w:rStyle w:val="FootnoteReference"/>
        </w:rPr>
        <w:footnoteRef/>
      </w:r>
      <w:r>
        <w:rPr>
          <w:rtl/>
        </w:rPr>
        <w:t xml:space="preserve"> </w:t>
      </w:r>
      <w:r w:rsidRPr="00E321AE">
        <w:rPr>
          <w:rFonts w:hint="cs"/>
          <w:sz w:val="22"/>
          <w:szCs w:val="22"/>
          <w:rtl/>
          <w:lang w:bidi="fa-IR"/>
        </w:rPr>
        <w:t>فرایند سفیدسازی</w:t>
      </w:r>
      <w:r>
        <w:rPr>
          <w:rFonts w:hint="cs"/>
          <w:sz w:val="22"/>
          <w:szCs w:val="22"/>
          <w:rtl/>
          <w:lang w:bidi="fa-IR"/>
        </w:rPr>
        <w:t xml:space="preserve"> (</w:t>
      </w:r>
      <w:r>
        <w:rPr>
          <w:lang w:bidi="fa-IR"/>
        </w:rPr>
        <w:t>Whitening</w:t>
      </w:r>
      <w:r>
        <w:rPr>
          <w:rFonts w:hint="cs"/>
          <w:sz w:val="22"/>
          <w:szCs w:val="22"/>
          <w:rtl/>
          <w:lang w:bidi="fa-IR"/>
        </w:rPr>
        <w:t>)،</w:t>
      </w:r>
      <w:r>
        <w:rPr>
          <w:rFonts w:hint="cs"/>
          <w:rtl/>
          <w:lang w:bidi="fa-IR"/>
        </w:rPr>
        <w:t xml:space="preserve"> </w:t>
      </w:r>
      <w:r w:rsidRPr="00E321AE">
        <w:rPr>
          <w:rFonts w:hint="cs"/>
          <w:sz w:val="22"/>
          <w:szCs w:val="22"/>
          <w:rtl/>
          <w:lang w:bidi="fa-IR"/>
        </w:rPr>
        <w:t>فرایند تقلیل داده</w:t>
      </w:r>
      <w:r w:rsidRPr="00E321AE">
        <w:rPr>
          <w:sz w:val="22"/>
          <w:szCs w:val="22"/>
          <w:rtl/>
          <w:lang w:bidi="fa-IR"/>
        </w:rPr>
        <w:softHyphen/>
      </w:r>
      <w:r w:rsidRPr="00E321AE">
        <w:rPr>
          <w:rFonts w:hint="cs"/>
          <w:sz w:val="22"/>
          <w:szCs w:val="22"/>
          <w:rtl/>
          <w:lang w:bidi="fa-IR"/>
        </w:rPr>
        <w:t>ها به بردار نویز سفید است.</w:t>
      </w:r>
    </w:p>
  </w:footnote>
  <w:footnote w:id="27">
    <w:p w14:paraId="6FDD2A08" w14:textId="77777777" w:rsidR="00437687" w:rsidRDefault="00437687" w:rsidP="00437687">
      <w:pPr>
        <w:pStyle w:val="FootnoteText"/>
        <w:rPr>
          <w:rtl/>
          <w:lang w:bidi="fa-IR"/>
        </w:rPr>
      </w:pPr>
      <w:r>
        <w:rPr>
          <w:rStyle w:val="FootnoteReference"/>
        </w:rPr>
        <w:footnoteRef/>
      </w:r>
      <w:r>
        <w:rPr>
          <w:rtl/>
        </w:rPr>
        <w:t xml:space="preserve"> </w:t>
      </w:r>
      <w:r>
        <w:rPr>
          <w:lang w:bidi="fa-IR"/>
        </w:rPr>
        <w:t>Euclidian distances</w:t>
      </w:r>
    </w:p>
  </w:footnote>
  <w:footnote w:id="28">
    <w:p w14:paraId="12A2793C" w14:textId="77777777" w:rsidR="00437687" w:rsidRDefault="00437687" w:rsidP="00437687">
      <w:pPr>
        <w:pStyle w:val="FootnoteText"/>
        <w:rPr>
          <w:lang w:bidi="fa-IR"/>
        </w:rPr>
      </w:pPr>
      <w:r>
        <w:rPr>
          <w:rStyle w:val="FootnoteReference"/>
        </w:rPr>
        <w:footnoteRef/>
      </w:r>
      <w:r>
        <w:rPr>
          <w:rtl/>
        </w:rPr>
        <w:t xml:space="preserve"> </w:t>
      </w:r>
      <w:r>
        <w:rPr>
          <w:lang w:bidi="fa-IR"/>
        </w:rPr>
        <w:t>preserving neighborhood relations</w:t>
      </w:r>
    </w:p>
  </w:footnote>
  <w:footnote w:id="29">
    <w:p w14:paraId="7E119DE1" w14:textId="77777777" w:rsidR="00437687" w:rsidRDefault="00437687" w:rsidP="00437687">
      <w:pPr>
        <w:pStyle w:val="FootnoteText"/>
      </w:pPr>
      <w:r>
        <w:rPr>
          <w:rStyle w:val="FootnoteReference"/>
        </w:rPr>
        <w:footnoteRef/>
      </w:r>
      <w:r>
        <w:rPr>
          <w:rtl/>
        </w:rPr>
        <w:t xml:space="preserve"> </w:t>
      </w:r>
      <w:r>
        <w:t>implicit bias terms</w:t>
      </w:r>
    </w:p>
  </w:footnote>
  <w:footnote w:id="30">
    <w:p w14:paraId="04E2AB97" w14:textId="77777777" w:rsidR="00437687" w:rsidRDefault="00437687" w:rsidP="00437687">
      <w:pPr>
        <w:pStyle w:val="FootnoteText"/>
        <w:rPr>
          <w:lang w:bidi="fa-IR"/>
        </w:rPr>
      </w:pPr>
      <w:r>
        <w:rPr>
          <w:rStyle w:val="FootnoteReference"/>
        </w:rPr>
        <w:footnoteRef/>
      </w:r>
      <w:r>
        <w:rPr>
          <w:rtl/>
        </w:rPr>
        <w:t xml:space="preserve"> </w:t>
      </w:r>
      <w:r>
        <w:rPr>
          <w:lang w:bidi="fa-IR"/>
        </w:rPr>
        <w:t>One against all SVM</w:t>
      </w:r>
    </w:p>
  </w:footnote>
  <w:footnote w:id="31">
    <w:p w14:paraId="06DD743C" w14:textId="77777777" w:rsidR="00437687" w:rsidRDefault="00437687" w:rsidP="00437687">
      <w:pPr>
        <w:pStyle w:val="FootnoteText"/>
      </w:pPr>
      <w:r>
        <w:rPr>
          <w:rStyle w:val="FootnoteReference"/>
        </w:rPr>
        <w:footnoteRef/>
      </w:r>
      <w:r>
        <w:rPr>
          <w:rtl/>
        </w:rPr>
        <w:t xml:space="preserve"> </w:t>
      </w:r>
      <w:r>
        <w:t>Pairwise SVM</w:t>
      </w:r>
    </w:p>
  </w:footnote>
  <w:footnote w:id="32">
    <w:p w14:paraId="78C0D3FF" w14:textId="77777777" w:rsidR="00437687" w:rsidRDefault="00437687" w:rsidP="00437687">
      <w:pPr>
        <w:pStyle w:val="FootnoteText"/>
      </w:pPr>
      <w:r>
        <w:rPr>
          <w:rStyle w:val="FootnoteReference"/>
        </w:rPr>
        <w:footnoteRef/>
      </w:r>
      <w:r>
        <w:rPr>
          <w:rtl/>
        </w:rPr>
        <w:t xml:space="preserve"> </w:t>
      </w:r>
      <w:r>
        <w:t>Error correcting output code SVM</w:t>
      </w:r>
    </w:p>
  </w:footnote>
  <w:footnote w:id="33">
    <w:p w14:paraId="1891D24E" w14:textId="77777777" w:rsidR="00437687" w:rsidRDefault="00437687" w:rsidP="00437687">
      <w:pPr>
        <w:pStyle w:val="FootnoteText"/>
        <w:rPr>
          <w:rtl/>
          <w:lang w:bidi="fa-IR"/>
        </w:rPr>
      </w:pPr>
      <w:r>
        <w:rPr>
          <w:rStyle w:val="FootnoteReference"/>
        </w:rPr>
        <w:footnoteRef/>
      </w:r>
      <w:r>
        <w:rPr>
          <w:rtl/>
        </w:rPr>
        <w:t xml:space="preserve"> </w:t>
      </w:r>
      <w:r>
        <w:t>All at once SVM</w:t>
      </w:r>
    </w:p>
  </w:footnote>
  <w:footnote w:id="34">
    <w:p w14:paraId="2D3DA6C5" w14:textId="77777777" w:rsidR="00437687" w:rsidRDefault="00437687" w:rsidP="00437687">
      <w:pPr>
        <w:pStyle w:val="FootnoteText"/>
        <w:rPr>
          <w:rtl/>
          <w:lang w:bidi="fa-IR"/>
        </w:rPr>
      </w:pPr>
      <w:r>
        <w:rPr>
          <w:rStyle w:val="FootnoteReference"/>
        </w:rPr>
        <w:footnoteRef/>
      </w:r>
      <w:r>
        <w:rPr>
          <w:rtl/>
        </w:rPr>
        <w:t xml:space="preserve"> </w:t>
      </w:r>
      <w:r>
        <w:rPr>
          <w:lang w:bidi="fa-IR"/>
        </w:rPr>
        <w:t>conventional SVM</w:t>
      </w:r>
    </w:p>
  </w:footnote>
  <w:footnote w:id="35">
    <w:p w14:paraId="3133A264" w14:textId="77777777" w:rsidR="00437687" w:rsidRDefault="00437687" w:rsidP="00437687">
      <w:pPr>
        <w:pStyle w:val="FootnoteText"/>
        <w:rPr>
          <w:rtl/>
          <w:lang w:bidi="fa-IR"/>
        </w:rPr>
      </w:pPr>
      <w:r>
        <w:rPr>
          <w:rStyle w:val="FootnoteReference"/>
        </w:rPr>
        <w:footnoteRef/>
      </w:r>
      <w:r>
        <w:rPr>
          <w:rtl/>
        </w:rPr>
        <w:t xml:space="preserve"> </w:t>
      </w:r>
      <w:r>
        <w:rPr>
          <w:lang w:bidi="fa-IR"/>
        </w:rPr>
        <w:t>linear multiple discriminant</w:t>
      </w:r>
    </w:p>
  </w:footnote>
  <w:footnote w:id="36">
    <w:p w14:paraId="24E9B377" w14:textId="77777777" w:rsidR="00437687" w:rsidRDefault="00437687" w:rsidP="00437687">
      <w:pPr>
        <w:pStyle w:val="FootnoteText"/>
        <w:rPr>
          <w:rtl/>
          <w:lang w:bidi="fa-IR"/>
        </w:rPr>
      </w:pPr>
      <w:r>
        <w:rPr>
          <w:rStyle w:val="FootnoteReference"/>
        </w:rPr>
        <w:footnoteRef/>
      </w:r>
      <w:r>
        <w:rPr>
          <w:rtl/>
        </w:rPr>
        <w:t xml:space="preserve"> </w:t>
      </w:r>
      <w:r>
        <w:rPr>
          <w:lang w:bidi="fa-IR"/>
        </w:rPr>
        <w:t>decision tree-based SVM</w:t>
      </w:r>
    </w:p>
  </w:footnote>
  <w:footnote w:id="37">
    <w:p w14:paraId="3496AD9B" w14:textId="77777777" w:rsidR="00437687" w:rsidRDefault="00437687" w:rsidP="00437687">
      <w:pPr>
        <w:pStyle w:val="FootnoteText"/>
        <w:rPr>
          <w:rtl/>
          <w:lang w:bidi="fa-IR"/>
        </w:rPr>
      </w:pPr>
      <w:r>
        <w:rPr>
          <w:rStyle w:val="FootnoteReference"/>
        </w:rPr>
        <w:footnoteRef/>
      </w:r>
      <w:r>
        <w:rPr>
          <w:rtl/>
        </w:rPr>
        <w:t xml:space="preserve"> </w:t>
      </w:r>
      <w:r>
        <w:rPr>
          <w:lang w:bidi="fa-IR"/>
        </w:rPr>
        <w:t>Brunner et al., 2012</w:t>
      </w:r>
    </w:p>
  </w:footnote>
  <w:footnote w:id="38">
    <w:p w14:paraId="138ED0D4" w14:textId="77777777" w:rsidR="00437687" w:rsidRDefault="00437687" w:rsidP="00437687">
      <w:pPr>
        <w:pStyle w:val="FootnoteText"/>
        <w:rPr>
          <w:lang w:bidi="fa-IR"/>
        </w:rPr>
      </w:pPr>
      <w:r>
        <w:rPr>
          <w:rStyle w:val="FootnoteReference"/>
        </w:rPr>
        <w:footnoteRef/>
      </w:r>
      <w:r>
        <w:rPr>
          <w:rtl/>
        </w:rPr>
        <w:t xml:space="preserve"> </w:t>
      </w:r>
      <w:r>
        <w:rPr>
          <w:lang w:bidi="fa-IR"/>
        </w:rPr>
        <w:t>Sparse</w:t>
      </w:r>
    </w:p>
  </w:footnote>
  <w:footnote w:id="39">
    <w:p w14:paraId="68EE0D5C" w14:textId="77777777" w:rsidR="00437687" w:rsidRDefault="00437687" w:rsidP="00437687">
      <w:pPr>
        <w:pStyle w:val="FootnoteText"/>
        <w:rPr>
          <w:rtl/>
          <w:lang w:bidi="fa-IR"/>
        </w:rPr>
      </w:pPr>
      <w:r>
        <w:rPr>
          <w:rStyle w:val="FootnoteReference"/>
        </w:rPr>
        <w:footnoteRef/>
      </w:r>
      <w:r>
        <w:rPr>
          <w:rtl/>
        </w:rPr>
        <w:t xml:space="preserve"> </w:t>
      </w:r>
      <w:r>
        <w:t>robust</w:t>
      </w:r>
    </w:p>
  </w:footnote>
  <w:footnote w:id="40">
    <w:p w14:paraId="0F83730B" w14:textId="77777777" w:rsidR="00437687" w:rsidRDefault="00437687" w:rsidP="00437687">
      <w:pPr>
        <w:pStyle w:val="FootnoteText"/>
        <w:rPr>
          <w:rtl/>
          <w:lang w:bidi="fa-IR"/>
        </w:rPr>
      </w:pPr>
      <w:r>
        <w:rPr>
          <w:rStyle w:val="FootnoteReference"/>
        </w:rPr>
        <w:footnoteRef/>
      </w:r>
      <w:r>
        <w:rPr>
          <w:rtl/>
        </w:rPr>
        <w:t xml:space="preserve"> </w:t>
      </w:r>
      <w:r>
        <w:rPr>
          <w:lang w:bidi="fa-IR"/>
        </w:rPr>
        <w:t>Least Square SVM</w:t>
      </w:r>
    </w:p>
  </w:footnote>
  <w:footnote w:id="41">
    <w:p w14:paraId="40E120B2" w14:textId="77777777" w:rsidR="00437687" w:rsidRDefault="00437687" w:rsidP="00437687">
      <w:pPr>
        <w:pStyle w:val="FootnoteText"/>
        <w:rPr>
          <w:lang w:bidi="fa-IR"/>
        </w:rPr>
      </w:pPr>
      <w:r>
        <w:rPr>
          <w:rStyle w:val="FootnoteReference"/>
        </w:rPr>
        <w:footnoteRef/>
      </w:r>
      <w:r>
        <w:rPr>
          <w:rtl/>
        </w:rPr>
        <w:t xml:space="preserve"> </w:t>
      </w:r>
      <w:r>
        <w:t>wavelet-based technique</w:t>
      </w:r>
    </w:p>
  </w:footnote>
  <w:footnote w:id="42">
    <w:p w14:paraId="17B0333E" w14:textId="77777777" w:rsidR="00437687" w:rsidRDefault="00437687" w:rsidP="00437687">
      <w:pPr>
        <w:pStyle w:val="FootnoteText"/>
        <w:rPr>
          <w:lang w:bidi="fa-IR"/>
        </w:rPr>
      </w:pPr>
      <w:r>
        <w:rPr>
          <w:rStyle w:val="FootnoteReference"/>
        </w:rPr>
        <w:footnoteRef/>
      </w:r>
      <w:r>
        <w:rPr>
          <w:rtl/>
        </w:rPr>
        <w:t xml:space="preserve"> </w:t>
      </w:r>
      <w:r>
        <w:rPr>
          <w:lang w:bidi="fa-IR"/>
        </w:rPr>
        <w:t>Ari et al., 2010</w:t>
      </w:r>
    </w:p>
  </w:footnote>
  <w:footnote w:id="43">
    <w:p w14:paraId="5DAA9E8C" w14:textId="77777777" w:rsidR="00437687" w:rsidRDefault="00437687" w:rsidP="00437687">
      <w:pPr>
        <w:pStyle w:val="FootnoteText"/>
        <w:rPr>
          <w:rtl/>
          <w:lang w:bidi="fa-IR"/>
        </w:rPr>
      </w:pPr>
      <w:r>
        <w:rPr>
          <w:rStyle w:val="FootnoteReference"/>
        </w:rPr>
        <w:footnoteRef/>
      </w:r>
      <w:r>
        <w:rPr>
          <w:rtl/>
        </w:rPr>
        <w:t xml:space="preserve"> </w:t>
      </w:r>
      <w:proofErr w:type="spellStart"/>
      <w:r>
        <w:rPr>
          <w:lang w:bidi="fa-IR"/>
        </w:rPr>
        <w:t>Vapnik-Chervonenkis</w:t>
      </w:r>
      <w:proofErr w:type="spellEnd"/>
      <w:r>
        <w:rPr>
          <w:lang w:bidi="fa-IR"/>
        </w:rPr>
        <w:t xml:space="preserve"> dimension</w:t>
      </w:r>
    </w:p>
  </w:footnote>
  <w:footnote w:id="44">
    <w:p w14:paraId="75915692" w14:textId="77777777" w:rsidR="00437687" w:rsidRDefault="00437687" w:rsidP="00437687">
      <w:pPr>
        <w:pStyle w:val="FootnoteText"/>
        <w:rPr>
          <w:rtl/>
          <w:lang w:bidi="fa-IR"/>
        </w:rPr>
      </w:pPr>
      <w:r>
        <w:rPr>
          <w:rStyle w:val="FootnoteReference"/>
        </w:rPr>
        <w:footnoteRef/>
      </w:r>
      <w:r>
        <w:rPr>
          <w:rtl/>
        </w:rPr>
        <w:t xml:space="preserve"> </w:t>
      </w:r>
      <w:r>
        <w:rPr>
          <w:lang w:bidi="fa-IR"/>
        </w:rPr>
        <w:t>1-</w:t>
      </w:r>
      <w:r>
        <w:rPr>
          <w:rFonts w:hint="cs"/>
          <w:rtl/>
          <w:lang w:bidi="fa-IR"/>
        </w:rPr>
        <w:t xml:space="preserve"> </w:t>
      </w:r>
      <w:r>
        <w:rPr>
          <w:lang w:bidi="fa-IR"/>
        </w:rPr>
        <w:t>norm soft margin SVM</w:t>
      </w:r>
    </w:p>
  </w:footnote>
  <w:footnote w:id="45">
    <w:p w14:paraId="63B30697" w14:textId="77777777" w:rsidR="00437687" w:rsidRDefault="00437687" w:rsidP="00437687">
      <w:pPr>
        <w:pStyle w:val="FootnoteText"/>
        <w:rPr>
          <w:lang w:bidi="fa-IR"/>
        </w:rPr>
      </w:pPr>
      <w:r>
        <w:rPr>
          <w:rStyle w:val="FootnoteReference"/>
        </w:rPr>
        <w:footnoteRef/>
      </w:r>
      <w:r>
        <w:rPr>
          <w:rtl/>
        </w:rPr>
        <w:t xml:space="preserve"> </w:t>
      </w:r>
      <w:r>
        <w:rPr>
          <w:lang w:bidi="fa-IR"/>
        </w:rPr>
        <w:t>Cortes</w:t>
      </w:r>
    </w:p>
  </w:footnote>
  <w:footnote w:id="46">
    <w:p w14:paraId="6610A9E4" w14:textId="77777777" w:rsidR="00437687" w:rsidRDefault="00437687" w:rsidP="00437687">
      <w:pPr>
        <w:pStyle w:val="FootnoteText"/>
      </w:pPr>
      <w:r>
        <w:rPr>
          <w:rStyle w:val="FootnoteReference"/>
        </w:rPr>
        <w:footnoteRef/>
      </w:r>
      <w:r>
        <w:rPr>
          <w:rtl/>
        </w:rPr>
        <w:t xml:space="preserve"> </w:t>
      </w:r>
      <w:r>
        <w:t>Linear Programming SVM</w:t>
      </w:r>
    </w:p>
  </w:footnote>
  <w:footnote w:id="47">
    <w:p w14:paraId="28528445" w14:textId="77777777" w:rsidR="00437687" w:rsidRDefault="00437687" w:rsidP="00437687">
      <w:pPr>
        <w:pStyle w:val="FootnoteText"/>
      </w:pPr>
      <w:r>
        <w:rPr>
          <w:rStyle w:val="FootnoteReference"/>
        </w:rPr>
        <w:footnoteRef/>
      </w:r>
      <w:r>
        <w:rPr>
          <w:rtl/>
        </w:rPr>
        <w:t xml:space="preserve"> </w:t>
      </w:r>
      <w:r>
        <w:t>Quadratic Programming SVM</w:t>
      </w:r>
    </w:p>
  </w:footnote>
  <w:footnote w:id="48">
    <w:p w14:paraId="00A908E3" w14:textId="77777777" w:rsidR="00437687" w:rsidRDefault="00437687" w:rsidP="00437687">
      <w:pPr>
        <w:pStyle w:val="FootnoteText"/>
        <w:rPr>
          <w:rtl/>
          <w:lang w:bidi="fa-IR"/>
        </w:rPr>
      </w:pPr>
      <w:r>
        <w:rPr>
          <w:rStyle w:val="FootnoteReference"/>
        </w:rPr>
        <w:footnoteRef/>
      </w:r>
      <w:r>
        <w:rPr>
          <w:rtl/>
        </w:rPr>
        <w:t xml:space="preserve"> </w:t>
      </w:r>
      <w:r>
        <w:rPr>
          <w:lang w:bidi="fa-IR"/>
        </w:rPr>
        <w:t>Wu and Zhou, 2005</w:t>
      </w:r>
    </w:p>
  </w:footnote>
  <w:footnote w:id="49">
    <w:p w14:paraId="6FC69A52" w14:textId="77777777" w:rsidR="00437687" w:rsidRDefault="00437687" w:rsidP="00437687">
      <w:pPr>
        <w:pStyle w:val="FootnoteText"/>
        <w:rPr>
          <w:lang w:bidi="fa-IR"/>
        </w:rPr>
      </w:pPr>
      <w:r>
        <w:rPr>
          <w:rStyle w:val="FootnoteReference"/>
        </w:rPr>
        <w:footnoteRef/>
      </w:r>
      <w:r>
        <w:rPr>
          <w:rtl/>
        </w:rPr>
        <w:t xml:space="preserve"> </w:t>
      </w:r>
      <w:r>
        <w:rPr>
          <w:lang w:bidi="fa-IR"/>
        </w:rPr>
        <w:t>microarray data</w:t>
      </w:r>
    </w:p>
  </w:footnote>
  <w:footnote w:id="50">
    <w:p w14:paraId="311B1BED" w14:textId="77777777" w:rsidR="00437687" w:rsidRDefault="00437687" w:rsidP="00437687">
      <w:pPr>
        <w:pStyle w:val="FootnoteText"/>
        <w:rPr>
          <w:rtl/>
          <w:lang w:bidi="fa-IR"/>
        </w:rPr>
      </w:pPr>
      <w:r>
        <w:rPr>
          <w:rStyle w:val="FootnoteReference"/>
        </w:rPr>
        <w:footnoteRef/>
      </w:r>
      <w:r>
        <w:rPr>
          <w:rtl/>
        </w:rPr>
        <w:t xml:space="preserve"> </w:t>
      </w:r>
      <w:r>
        <w:rPr>
          <w:lang w:bidi="fa-IR"/>
        </w:rPr>
        <w:t>visual tracking</w:t>
      </w:r>
    </w:p>
  </w:footnote>
  <w:footnote w:id="51">
    <w:p w14:paraId="780B13E8" w14:textId="77777777" w:rsidR="00437687" w:rsidRDefault="00437687" w:rsidP="00437687">
      <w:pPr>
        <w:pStyle w:val="FootnoteText"/>
        <w:rPr>
          <w:lang w:bidi="fa-IR"/>
        </w:rPr>
      </w:pPr>
      <w:r>
        <w:rPr>
          <w:rStyle w:val="FootnoteReference"/>
        </w:rPr>
        <w:footnoteRef/>
      </w:r>
      <w:r>
        <w:rPr>
          <w:rtl/>
        </w:rPr>
        <w:t xml:space="preserve"> </w:t>
      </w:r>
      <w:r>
        <w:rPr>
          <w:lang w:bidi="fa-IR"/>
        </w:rPr>
        <w:t>occlusion</w:t>
      </w:r>
    </w:p>
  </w:footnote>
  <w:footnote w:id="52">
    <w:p w14:paraId="5C07B00E" w14:textId="77777777" w:rsidR="00437687" w:rsidRDefault="00437687" w:rsidP="00437687">
      <w:pPr>
        <w:pStyle w:val="FootnoteText"/>
        <w:rPr>
          <w:lang w:bidi="fa-IR"/>
        </w:rPr>
      </w:pPr>
      <w:r>
        <w:rPr>
          <w:rStyle w:val="FootnoteReference"/>
        </w:rPr>
        <w:footnoteRef/>
      </w:r>
      <w:r>
        <w:rPr>
          <w:rtl/>
        </w:rPr>
        <w:t xml:space="preserve"> </w:t>
      </w:r>
      <w:r>
        <w:rPr>
          <w:lang w:bidi="fa-IR"/>
        </w:rPr>
        <w:t>discriminative learning-based</w:t>
      </w:r>
    </w:p>
  </w:footnote>
  <w:footnote w:id="53">
    <w:p w14:paraId="2DF9DDD5" w14:textId="77777777" w:rsidR="00437687" w:rsidRDefault="00437687" w:rsidP="00437687">
      <w:pPr>
        <w:pStyle w:val="FootnoteText"/>
        <w:rPr>
          <w:lang w:bidi="fa-IR"/>
        </w:rPr>
      </w:pPr>
      <w:r>
        <w:rPr>
          <w:rStyle w:val="FootnoteReference"/>
        </w:rPr>
        <w:footnoteRef/>
      </w:r>
      <w:r>
        <w:rPr>
          <w:rtl/>
        </w:rPr>
        <w:t xml:space="preserve"> </w:t>
      </w:r>
      <w:r>
        <w:rPr>
          <w:lang w:bidi="fa-IR"/>
        </w:rPr>
        <w:t>generative learning-based</w:t>
      </w:r>
    </w:p>
  </w:footnote>
  <w:footnote w:id="54">
    <w:p w14:paraId="65BFF890" w14:textId="77777777" w:rsidR="00437687" w:rsidRDefault="00437687" w:rsidP="00437687">
      <w:pPr>
        <w:pStyle w:val="FootnoteText"/>
        <w:rPr>
          <w:lang w:bidi="fa-IR"/>
        </w:rPr>
      </w:pPr>
      <w:r>
        <w:rPr>
          <w:rStyle w:val="FootnoteReference"/>
        </w:rPr>
        <w:footnoteRef/>
      </w:r>
      <w:r>
        <w:rPr>
          <w:rtl/>
        </w:rPr>
        <w:t xml:space="preserve"> </w:t>
      </w:r>
      <w:r>
        <w:rPr>
          <w:lang w:bidi="fa-IR"/>
        </w:rPr>
        <w:t>integral histogram</w:t>
      </w:r>
    </w:p>
  </w:footnote>
  <w:footnote w:id="55">
    <w:p w14:paraId="10AF9165" w14:textId="77777777" w:rsidR="00437687" w:rsidRDefault="00437687" w:rsidP="00437687">
      <w:pPr>
        <w:pStyle w:val="FootnoteText"/>
      </w:pPr>
      <w:r>
        <w:rPr>
          <w:rStyle w:val="FootnoteReference"/>
        </w:rPr>
        <w:footnoteRef/>
      </w:r>
      <w:r>
        <w:rPr>
          <w:rtl/>
        </w:rPr>
        <w:t xml:space="preserve"> </w:t>
      </w:r>
      <w:r>
        <w:t>kernel density estimation</w:t>
      </w:r>
    </w:p>
  </w:footnote>
  <w:footnote w:id="56">
    <w:p w14:paraId="3A698471" w14:textId="77777777" w:rsidR="00437687" w:rsidRDefault="00437687" w:rsidP="00437687">
      <w:pPr>
        <w:pStyle w:val="FootnoteText"/>
      </w:pPr>
      <w:r>
        <w:rPr>
          <w:rStyle w:val="FootnoteReference"/>
        </w:rPr>
        <w:footnoteRef/>
      </w:r>
      <w:r>
        <w:rPr>
          <w:rtl/>
        </w:rPr>
        <w:t xml:space="preserve"> </w:t>
      </w:r>
      <w:r>
        <w:t>spatial-color mixture</w:t>
      </w:r>
    </w:p>
  </w:footnote>
  <w:footnote w:id="57">
    <w:p w14:paraId="7D0AB817" w14:textId="77777777" w:rsidR="00437687" w:rsidRDefault="00437687" w:rsidP="00437687">
      <w:pPr>
        <w:pStyle w:val="FootnoteText"/>
        <w:rPr>
          <w:rtl/>
          <w:lang w:bidi="fa-IR"/>
        </w:rPr>
      </w:pPr>
      <w:r>
        <w:rPr>
          <w:rStyle w:val="FootnoteReference"/>
        </w:rPr>
        <w:footnoteRef/>
      </w:r>
      <w:r>
        <w:rPr>
          <w:rtl/>
        </w:rPr>
        <w:t xml:space="preserve"> </w:t>
      </w:r>
      <w:r>
        <w:t>Gaussian subspace learning</w:t>
      </w:r>
    </w:p>
  </w:footnote>
  <w:footnote w:id="58">
    <w:p w14:paraId="1F4550C7" w14:textId="77777777" w:rsidR="00437687" w:rsidRPr="003370B7" w:rsidRDefault="00437687" w:rsidP="00437687">
      <w:pPr>
        <w:pStyle w:val="FootnoteText"/>
        <w:rPr>
          <w:rFonts w:cs="Arial"/>
          <w:lang w:bidi="fa-IR"/>
        </w:rPr>
      </w:pPr>
      <w:r>
        <w:rPr>
          <w:rStyle w:val="FootnoteReference"/>
        </w:rPr>
        <w:footnoteRef/>
      </w:r>
      <w:r>
        <w:rPr>
          <w:rtl/>
        </w:rPr>
        <w:t xml:space="preserve"> </w:t>
      </w:r>
      <w:r>
        <w:rPr>
          <w:rFonts w:cs="Cambria"/>
          <w:lang w:bidi="fa-IR"/>
        </w:rPr>
        <w:t>Principal Component Analysis</w:t>
      </w:r>
    </w:p>
  </w:footnote>
  <w:footnote w:id="59">
    <w:p w14:paraId="4138B70A" w14:textId="77777777" w:rsidR="00437687" w:rsidRDefault="00437687" w:rsidP="00437687">
      <w:pPr>
        <w:pStyle w:val="FootnoteText"/>
      </w:pPr>
      <w:r>
        <w:rPr>
          <w:rStyle w:val="FootnoteReference"/>
        </w:rPr>
        <w:footnoteRef/>
      </w:r>
      <w:r>
        <w:rPr>
          <w:rtl/>
        </w:rPr>
        <w:t xml:space="preserve"> </w:t>
      </w:r>
      <w:r>
        <w:t>Linear Discriminant Analysis</w:t>
      </w:r>
    </w:p>
  </w:footnote>
  <w:footnote w:id="60">
    <w:p w14:paraId="37D2BED2" w14:textId="77777777" w:rsidR="00437687" w:rsidRDefault="00437687" w:rsidP="00437687">
      <w:pPr>
        <w:pStyle w:val="FootnoteText"/>
        <w:rPr>
          <w:rtl/>
          <w:lang w:bidi="fa-IR"/>
        </w:rPr>
      </w:pPr>
      <w:r>
        <w:rPr>
          <w:rStyle w:val="FootnoteReference"/>
        </w:rPr>
        <w:footnoteRef/>
      </w:r>
      <w:r>
        <w:rPr>
          <w:rtl/>
        </w:rPr>
        <w:t xml:space="preserve"> </w:t>
      </w:r>
      <w:r>
        <w:rPr>
          <w:lang w:bidi="fa-IR"/>
        </w:rPr>
        <w:t>gene expression data</w:t>
      </w:r>
    </w:p>
  </w:footnote>
  <w:footnote w:id="61">
    <w:p w14:paraId="2AEF3D01" w14:textId="77777777" w:rsidR="00437687" w:rsidRDefault="00437687" w:rsidP="00437687">
      <w:pPr>
        <w:pStyle w:val="FootnoteText"/>
        <w:rPr>
          <w:lang w:bidi="fa-IR"/>
        </w:rPr>
      </w:pPr>
      <w:r>
        <w:rPr>
          <w:rStyle w:val="FootnoteReference"/>
        </w:rPr>
        <w:footnoteRef/>
      </w:r>
      <w:r>
        <w:rPr>
          <w:rtl/>
        </w:rPr>
        <w:t xml:space="preserve"> </w:t>
      </w:r>
      <w:r>
        <w:rPr>
          <w:lang w:bidi="fa-IR"/>
        </w:rPr>
        <w:t>Kernel principal component analysis</w:t>
      </w:r>
    </w:p>
  </w:footnote>
  <w:footnote w:id="62">
    <w:p w14:paraId="37042A7A" w14:textId="77777777" w:rsidR="00437687" w:rsidRDefault="00437687" w:rsidP="00437687">
      <w:pPr>
        <w:pStyle w:val="FootnoteText"/>
        <w:rPr>
          <w:rtl/>
          <w:lang w:bidi="fa-IR"/>
        </w:rPr>
      </w:pPr>
      <w:r>
        <w:rPr>
          <w:rStyle w:val="FootnoteReference"/>
        </w:rPr>
        <w:footnoteRef/>
      </w:r>
      <w:r>
        <w:rPr>
          <w:rtl/>
        </w:rPr>
        <w:t xml:space="preserve"> </w:t>
      </w:r>
      <w:r>
        <w:rPr>
          <w:lang w:bidi="fa-IR"/>
        </w:rPr>
        <w:t>m orthogonal directions</w:t>
      </w:r>
    </w:p>
  </w:footnote>
  <w:footnote w:id="63">
    <w:p w14:paraId="35DE5F5D" w14:textId="77777777" w:rsidR="00437687" w:rsidRDefault="00437687" w:rsidP="00437687">
      <w:pPr>
        <w:pStyle w:val="FootnoteText"/>
        <w:rPr>
          <w:lang w:bidi="fa-IR"/>
        </w:rPr>
      </w:pPr>
      <w:r>
        <w:rPr>
          <w:rStyle w:val="FootnoteReference"/>
        </w:rPr>
        <w:footnoteRef/>
      </w:r>
      <w:r>
        <w:rPr>
          <w:rtl/>
        </w:rPr>
        <w:t xml:space="preserve"> </w:t>
      </w:r>
      <w:r>
        <w:rPr>
          <w:lang w:bidi="fa-IR"/>
        </w:rPr>
        <w:t>Fisher discriminant</w:t>
      </w:r>
    </w:p>
  </w:footnote>
  <w:footnote w:id="64">
    <w:p w14:paraId="2EFD52D8" w14:textId="77777777" w:rsidR="00437687" w:rsidRDefault="00437687" w:rsidP="00437687">
      <w:pPr>
        <w:pStyle w:val="FootnoteText"/>
        <w:rPr>
          <w:lang w:bidi="fa-IR"/>
        </w:rPr>
      </w:pPr>
      <w:r>
        <w:rPr>
          <w:rStyle w:val="FootnoteReference"/>
        </w:rPr>
        <w:footnoteRef/>
      </w:r>
      <w:r>
        <w:rPr>
          <w:rtl/>
        </w:rPr>
        <w:t xml:space="preserve"> </w:t>
      </w:r>
      <w:r>
        <w:rPr>
          <w:lang w:bidi="fa-IR"/>
        </w:rPr>
        <w:t>Generalized Discriminant Analysis</w:t>
      </w:r>
    </w:p>
  </w:footnote>
  <w:footnote w:id="65">
    <w:p w14:paraId="475FFD10" w14:textId="77777777" w:rsidR="00437687" w:rsidRDefault="00437687" w:rsidP="00437687">
      <w:pPr>
        <w:pStyle w:val="FootnoteText"/>
        <w:rPr>
          <w:rtl/>
          <w:lang w:bidi="fa-IR"/>
        </w:rPr>
      </w:pPr>
      <w:r>
        <w:rPr>
          <w:rStyle w:val="FootnoteReference"/>
        </w:rPr>
        <w:footnoteRef/>
      </w:r>
      <w:r>
        <w:rPr>
          <w:rtl/>
        </w:rPr>
        <w:t xml:space="preserve"> </w:t>
      </w:r>
      <w:r>
        <w:rPr>
          <w:lang w:bidi="fa-IR"/>
        </w:rPr>
        <w:t>redundant features</w:t>
      </w:r>
    </w:p>
  </w:footnote>
  <w:footnote w:id="66">
    <w:p w14:paraId="487C2B6C" w14:textId="77777777" w:rsidR="00437687" w:rsidRDefault="00437687" w:rsidP="00437687">
      <w:pPr>
        <w:pStyle w:val="FootnoteText"/>
        <w:rPr>
          <w:lang w:bidi="fa-IR"/>
        </w:rPr>
      </w:pPr>
      <w:r>
        <w:rPr>
          <w:rStyle w:val="FootnoteReference"/>
        </w:rPr>
        <w:footnoteRef/>
      </w:r>
      <w:r>
        <w:rPr>
          <w:rtl/>
        </w:rPr>
        <w:t xml:space="preserve"> </w:t>
      </w:r>
      <w:r>
        <w:rPr>
          <w:lang w:bidi="fa-IR"/>
        </w:rPr>
        <w:t>Better Model</w:t>
      </w:r>
    </w:p>
  </w:footnote>
  <w:footnote w:id="67">
    <w:p w14:paraId="5E9ABB8E" w14:textId="77777777" w:rsidR="00437687" w:rsidRDefault="00437687" w:rsidP="00437687">
      <w:pPr>
        <w:pStyle w:val="FootnoteText"/>
        <w:rPr>
          <w:rtl/>
          <w:lang w:bidi="fa-IR"/>
        </w:rPr>
      </w:pPr>
      <w:r>
        <w:rPr>
          <w:rStyle w:val="FootnoteReference"/>
        </w:rPr>
        <w:footnoteRef/>
      </w:r>
      <w:r>
        <w:rPr>
          <w:rtl/>
        </w:rPr>
        <w:t xml:space="preserve"> </w:t>
      </w:r>
      <w:r>
        <w:rPr>
          <w:lang w:bidi="fa-IR"/>
        </w:rPr>
        <w:t>Filter method</w:t>
      </w:r>
    </w:p>
  </w:footnote>
  <w:footnote w:id="68">
    <w:p w14:paraId="711A10F2" w14:textId="77777777" w:rsidR="00437687" w:rsidRDefault="00437687" w:rsidP="00437687">
      <w:pPr>
        <w:pStyle w:val="FootnoteText"/>
        <w:rPr>
          <w:lang w:bidi="fa-IR"/>
        </w:rPr>
      </w:pPr>
      <w:r>
        <w:rPr>
          <w:rStyle w:val="FootnoteReference"/>
        </w:rPr>
        <w:footnoteRef/>
      </w:r>
      <w:r>
        <w:rPr>
          <w:rtl/>
        </w:rPr>
        <w:t xml:space="preserve"> </w:t>
      </w:r>
      <w:r>
        <w:rPr>
          <w:lang w:bidi="fa-IR"/>
        </w:rPr>
        <w:t>Chi-squared</w:t>
      </w:r>
    </w:p>
  </w:footnote>
  <w:footnote w:id="69">
    <w:p w14:paraId="1009165E" w14:textId="77777777" w:rsidR="00437687" w:rsidRDefault="00437687" w:rsidP="00437687">
      <w:pPr>
        <w:pStyle w:val="FootnoteText"/>
        <w:rPr>
          <w:lang w:bidi="fa-IR"/>
        </w:rPr>
      </w:pPr>
      <w:r>
        <w:rPr>
          <w:rStyle w:val="FootnoteReference"/>
        </w:rPr>
        <w:footnoteRef/>
      </w:r>
      <w:r>
        <w:rPr>
          <w:rtl/>
        </w:rPr>
        <w:t xml:space="preserve"> </w:t>
      </w:r>
      <w:r>
        <w:rPr>
          <w:lang w:bidi="fa-IR"/>
        </w:rPr>
        <w:t>Wrapper method</w:t>
      </w:r>
    </w:p>
  </w:footnote>
  <w:footnote w:id="70">
    <w:p w14:paraId="47ABD0C4" w14:textId="77777777" w:rsidR="00437687" w:rsidRDefault="00437687" w:rsidP="00437687">
      <w:pPr>
        <w:pStyle w:val="FootnoteText"/>
        <w:rPr>
          <w:rtl/>
          <w:lang w:bidi="fa-IR"/>
        </w:rPr>
      </w:pPr>
      <w:r>
        <w:rPr>
          <w:rStyle w:val="FootnoteReference"/>
        </w:rPr>
        <w:footnoteRef/>
      </w:r>
      <w:r>
        <w:rPr>
          <w:rtl/>
        </w:rPr>
        <w:t xml:space="preserve"> </w:t>
      </w:r>
      <w:r>
        <w:t>Embedded method</w:t>
      </w:r>
    </w:p>
  </w:footnote>
  <w:footnote w:id="71">
    <w:p w14:paraId="2574C705" w14:textId="77777777" w:rsidR="00437687" w:rsidRDefault="00437687" w:rsidP="00437687">
      <w:pPr>
        <w:pStyle w:val="FootnoteText"/>
        <w:rPr>
          <w:lang w:bidi="fa-IR"/>
        </w:rPr>
      </w:pPr>
      <w:r>
        <w:rPr>
          <w:rStyle w:val="FootnoteReference"/>
        </w:rPr>
        <w:footnoteRef/>
      </w:r>
      <w:r>
        <w:rPr>
          <w:rtl/>
        </w:rPr>
        <w:t xml:space="preserve"> </w:t>
      </w:r>
      <w:r>
        <w:rPr>
          <w:lang w:bidi="fa-IR"/>
        </w:rPr>
        <w:t>LASSO Regression</w:t>
      </w:r>
    </w:p>
  </w:footnote>
  <w:footnote w:id="72">
    <w:p w14:paraId="0C03E02A" w14:textId="77777777" w:rsidR="00437687" w:rsidRDefault="00437687" w:rsidP="00437687">
      <w:pPr>
        <w:pStyle w:val="FootnoteText"/>
        <w:rPr>
          <w:lang w:bidi="fa-IR"/>
        </w:rPr>
      </w:pPr>
      <w:r>
        <w:rPr>
          <w:rStyle w:val="FootnoteReference"/>
        </w:rPr>
        <w:footnoteRef/>
      </w:r>
      <w:r>
        <w:rPr>
          <w:rtl/>
        </w:rPr>
        <w:t xml:space="preserve"> </w:t>
      </w:r>
      <w:r>
        <w:rPr>
          <w:lang w:bidi="fa-IR"/>
        </w:rPr>
        <w:t>Elastic Net regression</w:t>
      </w:r>
    </w:p>
  </w:footnote>
  <w:footnote w:id="73">
    <w:p w14:paraId="0BBB5A77" w14:textId="77777777" w:rsidR="00437687" w:rsidRDefault="00437687" w:rsidP="00437687">
      <w:pPr>
        <w:pStyle w:val="FootnoteText"/>
        <w:rPr>
          <w:rtl/>
          <w:lang w:bidi="fa-IR"/>
        </w:rPr>
      </w:pPr>
      <w:r>
        <w:rPr>
          <w:rStyle w:val="FootnoteReference"/>
        </w:rPr>
        <w:footnoteRef/>
      </w:r>
      <w:r>
        <w:rPr>
          <w:rtl/>
        </w:rPr>
        <w:t xml:space="preserve"> </w:t>
      </w:r>
      <w:r>
        <w:t>Ridge Regression</w:t>
      </w:r>
    </w:p>
  </w:footnote>
  <w:footnote w:id="74">
    <w:p w14:paraId="2D8A4B57" w14:textId="77777777" w:rsidR="00437687" w:rsidRDefault="00437687" w:rsidP="00437687">
      <w:pPr>
        <w:pStyle w:val="FootnoteText"/>
        <w:rPr>
          <w:rtl/>
          <w:lang w:bidi="fa-IR"/>
        </w:rPr>
      </w:pPr>
      <w:r>
        <w:rPr>
          <w:rStyle w:val="FootnoteReference"/>
        </w:rPr>
        <w:footnoteRef/>
      </w:r>
      <w:r>
        <w:rPr>
          <w:rtl/>
        </w:rPr>
        <w:t xml:space="preserve"> </w:t>
      </w:r>
      <w:r>
        <w:rPr>
          <w:lang w:bidi="fa-IR"/>
        </w:rPr>
        <w:t>fuzzy-c means</w:t>
      </w:r>
    </w:p>
  </w:footnote>
  <w:footnote w:id="75">
    <w:p w14:paraId="2D7926B8" w14:textId="77777777" w:rsidR="00437687" w:rsidRDefault="00437687" w:rsidP="00437687">
      <w:pPr>
        <w:pStyle w:val="FootnoteText"/>
        <w:rPr>
          <w:lang w:bidi="fa-IR"/>
        </w:rPr>
      </w:pPr>
      <w:r>
        <w:rPr>
          <w:rStyle w:val="FootnoteReference"/>
        </w:rPr>
        <w:footnoteRef/>
      </w:r>
      <w:r>
        <w:rPr>
          <w:rtl/>
        </w:rPr>
        <w:t xml:space="preserve"> </w:t>
      </w:r>
      <w:r>
        <w:rPr>
          <w:lang w:bidi="fa-IR"/>
        </w:rPr>
        <w:t>Support Vector Regression</w:t>
      </w:r>
    </w:p>
  </w:footnote>
  <w:footnote w:id="76">
    <w:p w14:paraId="1BCF19B8" w14:textId="77777777" w:rsidR="00437687" w:rsidRDefault="00437687" w:rsidP="00437687">
      <w:pPr>
        <w:pStyle w:val="FootnoteText"/>
        <w:rPr>
          <w:lang w:bidi="fa-IR"/>
        </w:rPr>
      </w:pPr>
      <w:r>
        <w:rPr>
          <w:rStyle w:val="FootnoteReference"/>
        </w:rPr>
        <w:footnoteRef/>
      </w:r>
      <w:r>
        <w:rPr>
          <w:rtl/>
        </w:rPr>
        <w:t xml:space="preserve"> </w:t>
      </w:r>
      <w:r>
        <w:rPr>
          <w:lang w:bidi="fa-IR"/>
        </w:rPr>
        <w:t>soft margin Support Vector Regression</w:t>
      </w:r>
    </w:p>
  </w:footnote>
  <w:footnote w:id="77">
    <w:p w14:paraId="731A5626" w14:textId="77777777" w:rsidR="00437687" w:rsidRDefault="00437687" w:rsidP="00437687">
      <w:pPr>
        <w:pStyle w:val="FootnoteText"/>
        <w:rPr>
          <w:rtl/>
          <w:lang w:bidi="fa-IR"/>
        </w:rPr>
      </w:pPr>
      <w:r>
        <w:rPr>
          <w:rStyle w:val="FootnoteReference"/>
        </w:rPr>
        <w:footnoteRef/>
      </w:r>
      <w:r>
        <w:rPr>
          <w:rtl/>
        </w:rPr>
        <w:t xml:space="preserve"> </w:t>
      </w:r>
      <w:r>
        <w:t>relaxation of inequalities</w:t>
      </w:r>
    </w:p>
  </w:footnote>
  <w:footnote w:id="78">
    <w:p w14:paraId="5467D362" w14:textId="77777777" w:rsidR="00437687" w:rsidRDefault="00437687" w:rsidP="00437687">
      <w:pPr>
        <w:pStyle w:val="FootnoteText"/>
        <w:rPr>
          <w:rtl/>
          <w:lang w:bidi="fa-IR"/>
        </w:rPr>
      </w:pPr>
      <w:r>
        <w:rPr>
          <w:rStyle w:val="FootnoteReference"/>
        </w:rPr>
        <w:footnoteRef/>
      </w:r>
      <w:r>
        <w:rPr>
          <w:rtl/>
        </w:rPr>
        <w:t xml:space="preserve"> </w:t>
      </w:r>
      <w:r>
        <w:rPr>
          <w:lang w:bidi="fa-IR"/>
        </w:rPr>
        <w:t>Raghavendra</w:t>
      </w:r>
    </w:p>
  </w:footnote>
  <w:footnote w:id="79">
    <w:p w14:paraId="2E253FE1" w14:textId="77777777" w:rsidR="00437687" w:rsidRDefault="00437687" w:rsidP="00437687">
      <w:pPr>
        <w:pStyle w:val="FootnoteText"/>
        <w:rPr>
          <w:lang w:bidi="fa-IR"/>
        </w:rPr>
      </w:pPr>
      <w:r>
        <w:rPr>
          <w:rStyle w:val="FootnoteReference"/>
        </w:rPr>
        <w:footnoteRef/>
      </w:r>
      <w:r>
        <w:rPr>
          <w:rtl/>
        </w:rPr>
        <w:t xml:space="preserve"> </w:t>
      </w:r>
      <w:r>
        <w:rPr>
          <w:lang w:bidi="fa-IR"/>
        </w:rPr>
        <w:t>Deka</w:t>
      </w:r>
    </w:p>
  </w:footnote>
  <w:footnote w:id="80">
    <w:p w14:paraId="66105614" w14:textId="77777777" w:rsidR="00437687" w:rsidRDefault="00437687" w:rsidP="00437687">
      <w:pPr>
        <w:pStyle w:val="FootnoteText"/>
        <w:rPr>
          <w:lang w:bidi="fa-IR"/>
        </w:rPr>
      </w:pPr>
      <w:r>
        <w:rPr>
          <w:rStyle w:val="FootnoteReference"/>
        </w:rPr>
        <w:footnoteRef/>
      </w:r>
      <w:r>
        <w:rPr>
          <w:rtl/>
        </w:rPr>
        <w:t xml:space="preserve"> </w:t>
      </w:r>
      <w:r>
        <w:rPr>
          <w:lang w:bidi="fa-IR"/>
        </w:rPr>
        <w:t>cross-validation</w:t>
      </w:r>
    </w:p>
  </w:footnote>
  <w:footnote w:id="81">
    <w:p w14:paraId="1BC33813" w14:textId="77777777" w:rsidR="00437687" w:rsidRDefault="00437687" w:rsidP="00437687">
      <w:pPr>
        <w:pStyle w:val="FootnoteText"/>
        <w:rPr>
          <w:lang w:bidi="fa-IR"/>
        </w:rPr>
      </w:pPr>
      <w:r>
        <w:rPr>
          <w:rStyle w:val="FootnoteReference"/>
        </w:rPr>
        <w:footnoteRef/>
      </w:r>
      <w:r>
        <w:rPr>
          <w:rtl/>
        </w:rPr>
        <w:t xml:space="preserve"> </w:t>
      </w:r>
      <w:r>
        <w:rPr>
          <w:lang w:bidi="fa-IR"/>
        </w:rPr>
        <w:t>leave-one-out error</w:t>
      </w:r>
    </w:p>
  </w:footnote>
  <w:footnote w:id="82">
    <w:p w14:paraId="2B4AFF94" w14:textId="77777777" w:rsidR="00437687" w:rsidRDefault="00437687" w:rsidP="00437687">
      <w:pPr>
        <w:pStyle w:val="FootnoteText"/>
      </w:pPr>
      <w:r>
        <w:rPr>
          <w:rStyle w:val="FootnoteReference"/>
        </w:rPr>
        <w:footnoteRef/>
      </w:r>
      <w:r>
        <w:rPr>
          <w:rtl/>
        </w:rPr>
        <w:t xml:space="preserve"> </w:t>
      </w:r>
      <w:r>
        <w:t>SV regressors</w:t>
      </w:r>
    </w:p>
  </w:footnote>
  <w:footnote w:id="83">
    <w:p w14:paraId="773B9FF6" w14:textId="77777777" w:rsidR="00437687" w:rsidRDefault="00437687" w:rsidP="00437687">
      <w:pPr>
        <w:pStyle w:val="FootnoteText"/>
      </w:pPr>
      <w:r>
        <w:rPr>
          <w:rStyle w:val="FootnoteReference"/>
        </w:rPr>
        <w:footnoteRef/>
      </w:r>
      <w:r>
        <w:rPr>
          <w:rtl/>
        </w:rPr>
        <w:t xml:space="preserve"> </w:t>
      </w:r>
      <w:r>
        <w:t>k-fold cross-validation</w:t>
      </w:r>
    </w:p>
  </w:footnote>
  <w:footnote w:id="84">
    <w:p w14:paraId="4574A058" w14:textId="77777777" w:rsidR="00437687" w:rsidRDefault="00437687" w:rsidP="00437687">
      <w:pPr>
        <w:pStyle w:val="FootnoteText"/>
        <w:rPr>
          <w:rtl/>
          <w:lang w:bidi="fa-IR"/>
        </w:rPr>
      </w:pPr>
      <w:r>
        <w:rPr>
          <w:rStyle w:val="FootnoteReference"/>
        </w:rPr>
        <w:footnoteRef/>
      </w:r>
      <w:r>
        <w:rPr>
          <w:rtl/>
        </w:rPr>
        <w:t xml:space="preserve"> </w:t>
      </w:r>
      <w:r>
        <w:t>span bound</w:t>
      </w:r>
    </w:p>
  </w:footnote>
  <w:footnote w:id="85">
    <w:p w14:paraId="2638331A" w14:textId="77777777" w:rsidR="00437687" w:rsidRDefault="00437687" w:rsidP="00437687">
      <w:pPr>
        <w:pStyle w:val="FootnoteText"/>
      </w:pPr>
      <w:r>
        <w:rPr>
          <w:rStyle w:val="FootnoteReference"/>
        </w:rPr>
        <w:footnoteRef/>
      </w:r>
      <w:r>
        <w:rPr>
          <w:rtl/>
        </w:rPr>
        <w:t xml:space="preserve"> </w:t>
      </w:r>
      <w:r>
        <w:t>chunking</w:t>
      </w:r>
    </w:p>
  </w:footnote>
  <w:footnote w:id="86">
    <w:p w14:paraId="550D2BD5" w14:textId="77777777" w:rsidR="00437687" w:rsidRDefault="00437687" w:rsidP="00437687">
      <w:pPr>
        <w:pStyle w:val="FootnoteText"/>
        <w:rPr>
          <w:lang w:bidi="fa-IR"/>
        </w:rPr>
      </w:pPr>
      <w:r>
        <w:rPr>
          <w:rStyle w:val="FootnoteReference"/>
        </w:rPr>
        <w:footnoteRef/>
      </w:r>
      <w:r>
        <w:rPr>
          <w:rtl/>
        </w:rPr>
        <w:t xml:space="preserve"> </w:t>
      </w:r>
      <w:r>
        <w:rPr>
          <w:lang w:bidi="fa-IR"/>
        </w:rPr>
        <w:t>Kalman filtering technique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22426"/>
    <w:multiLevelType w:val="hybridMultilevel"/>
    <w:tmpl w:val="89FE5B4A"/>
    <w:lvl w:ilvl="0" w:tplc="DA242FFC">
      <w:start w:val="1"/>
      <w:numFmt w:val="decimal"/>
      <w:lvlText w:val="%1."/>
      <w:lvlJc w:val="left"/>
      <w:pPr>
        <w:ind w:left="1004" w:hanging="360"/>
      </w:pPr>
    </w:lvl>
    <w:lvl w:ilvl="1" w:tplc="668A2FD4" w:tentative="1">
      <w:start w:val="1"/>
      <w:numFmt w:val="lowerLetter"/>
      <w:lvlText w:val="%2."/>
      <w:lvlJc w:val="left"/>
      <w:pPr>
        <w:ind w:left="1724" w:hanging="360"/>
      </w:pPr>
    </w:lvl>
    <w:lvl w:ilvl="2" w:tplc="5516A7B2" w:tentative="1">
      <w:start w:val="1"/>
      <w:numFmt w:val="lowerRoman"/>
      <w:lvlText w:val="%3."/>
      <w:lvlJc w:val="right"/>
      <w:pPr>
        <w:ind w:left="2444" w:hanging="180"/>
      </w:pPr>
    </w:lvl>
    <w:lvl w:ilvl="3" w:tplc="D1206262" w:tentative="1">
      <w:start w:val="1"/>
      <w:numFmt w:val="decimal"/>
      <w:lvlText w:val="%4."/>
      <w:lvlJc w:val="left"/>
      <w:pPr>
        <w:ind w:left="3164" w:hanging="360"/>
      </w:pPr>
    </w:lvl>
    <w:lvl w:ilvl="4" w:tplc="CAD6163E" w:tentative="1">
      <w:start w:val="1"/>
      <w:numFmt w:val="lowerLetter"/>
      <w:lvlText w:val="%5."/>
      <w:lvlJc w:val="left"/>
      <w:pPr>
        <w:ind w:left="3884" w:hanging="360"/>
      </w:pPr>
    </w:lvl>
    <w:lvl w:ilvl="5" w:tplc="A7144B36" w:tentative="1">
      <w:start w:val="1"/>
      <w:numFmt w:val="lowerRoman"/>
      <w:lvlText w:val="%6."/>
      <w:lvlJc w:val="right"/>
      <w:pPr>
        <w:ind w:left="4604" w:hanging="180"/>
      </w:pPr>
    </w:lvl>
    <w:lvl w:ilvl="6" w:tplc="D9DA3FAC" w:tentative="1">
      <w:start w:val="1"/>
      <w:numFmt w:val="decimal"/>
      <w:lvlText w:val="%7."/>
      <w:lvlJc w:val="left"/>
      <w:pPr>
        <w:ind w:left="5324" w:hanging="360"/>
      </w:pPr>
    </w:lvl>
    <w:lvl w:ilvl="7" w:tplc="078A7D9C" w:tentative="1">
      <w:start w:val="1"/>
      <w:numFmt w:val="lowerLetter"/>
      <w:lvlText w:val="%8."/>
      <w:lvlJc w:val="left"/>
      <w:pPr>
        <w:ind w:left="6044" w:hanging="360"/>
      </w:pPr>
    </w:lvl>
    <w:lvl w:ilvl="8" w:tplc="50461794" w:tentative="1">
      <w:start w:val="1"/>
      <w:numFmt w:val="lowerRoman"/>
      <w:lvlText w:val="%9."/>
      <w:lvlJc w:val="right"/>
      <w:pPr>
        <w:ind w:left="6764" w:hanging="180"/>
      </w:pPr>
    </w:lvl>
  </w:abstractNum>
  <w:abstractNum w:abstractNumId="1" w15:restartNumberingAfterBreak="0">
    <w:nsid w:val="6D633A2F"/>
    <w:multiLevelType w:val="hybridMultilevel"/>
    <w:tmpl w:val="A5CC0F88"/>
    <w:lvl w:ilvl="0" w:tplc="21F2991A">
      <w:start w:val="1"/>
      <w:numFmt w:val="bullet"/>
      <w:lvlText w:val=""/>
      <w:lvlJc w:val="left"/>
      <w:pPr>
        <w:ind w:left="720" w:hanging="360"/>
      </w:pPr>
      <w:rPr>
        <w:rFonts w:ascii="Symbol" w:hAnsi="Symbol" w:hint="default"/>
      </w:rPr>
    </w:lvl>
    <w:lvl w:ilvl="1" w:tplc="0308CBEE" w:tentative="1">
      <w:start w:val="1"/>
      <w:numFmt w:val="bullet"/>
      <w:lvlText w:val="o"/>
      <w:lvlJc w:val="left"/>
      <w:pPr>
        <w:ind w:left="1440" w:hanging="360"/>
      </w:pPr>
      <w:rPr>
        <w:rFonts w:ascii="Courier New" w:hAnsi="Courier New" w:cs="Courier New" w:hint="default"/>
      </w:rPr>
    </w:lvl>
    <w:lvl w:ilvl="2" w:tplc="FD403F1E" w:tentative="1">
      <w:start w:val="1"/>
      <w:numFmt w:val="bullet"/>
      <w:lvlText w:val=""/>
      <w:lvlJc w:val="left"/>
      <w:pPr>
        <w:ind w:left="2160" w:hanging="360"/>
      </w:pPr>
      <w:rPr>
        <w:rFonts w:ascii="Wingdings" w:hAnsi="Wingdings" w:hint="default"/>
      </w:rPr>
    </w:lvl>
    <w:lvl w:ilvl="3" w:tplc="C3BCAAFA" w:tentative="1">
      <w:start w:val="1"/>
      <w:numFmt w:val="bullet"/>
      <w:lvlText w:val=""/>
      <w:lvlJc w:val="left"/>
      <w:pPr>
        <w:ind w:left="2880" w:hanging="360"/>
      </w:pPr>
      <w:rPr>
        <w:rFonts w:ascii="Symbol" w:hAnsi="Symbol" w:hint="default"/>
      </w:rPr>
    </w:lvl>
    <w:lvl w:ilvl="4" w:tplc="B6BA8842" w:tentative="1">
      <w:start w:val="1"/>
      <w:numFmt w:val="bullet"/>
      <w:lvlText w:val="o"/>
      <w:lvlJc w:val="left"/>
      <w:pPr>
        <w:ind w:left="3600" w:hanging="360"/>
      </w:pPr>
      <w:rPr>
        <w:rFonts w:ascii="Courier New" w:hAnsi="Courier New" w:cs="Courier New" w:hint="default"/>
      </w:rPr>
    </w:lvl>
    <w:lvl w:ilvl="5" w:tplc="C24A226E" w:tentative="1">
      <w:start w:val="1"/>
      <w:numFmt w:val="bullet"/>
      <w:lvlText w:val=""/>
      <w:lvlJc w:val="left"/>
      <w:pPr>
        <w:ind w:left="4320" w:hanging="360"/>
      </w:pPr>
      <w:rPr>
        <w:rFonts w:ascii="Wingdings" w:hAnsi="Wingdings" w:hint="default"/>
      </w:rPr>
    </w:lvl>
    <w:lvl w:ilvl="6" w:tplc="6076169A" w:tentative="1">
      <w:start w:val="1"/>
      <w:numFmt w:val="bullet"/>
      <w:lvlText w:val=""/>
      <w:lvlJc w:val="left"/>
      <w:pPr>
        <w:ind w:left="5040" w:hanging="360"/>
      </w:pPr>
      <w:rPr>
        <w:rFonts w:ascii="Symbol" w:hAnsi="Symbol" w:hint="default"/>
      </w:rPr>
    </w:lvl>
    <w:lvl w:ilvl="7" w:tplc="4FA6E774" w:tentative="1">
      <w:start w:val="1"/>
      <w:numFmt w:val="bullet"/>
      <w:lvlText w:val="o"/>
      <w:lvlJc w:val="left"/>
      <w:pPr>
        <w:ind w:left="5760" w:hanging="360"/>
      </w:pPr>
      <w:rPr>
        <w:rFonts w:ascii="Courier New" w:hAnsi="Courier New" w:cs="Courier New" w:hint="default"/>
      </w:rPr>
    </w:lvl>
    <w:lvl w:ilvl="8" w:tplc="F9A4A9CC" w:tentative="1">
      <w:start w:val="1"/>
      <w:numFmt w:val="bullet"/>
      <w:lvlText w:val=""/>
      <w:lvlJc w:val="left"/>
      <w:pPr>
        <w:ind w:left="6480" w:hanging="360"/>
      </w:pPr>
      <w:rPr>
        <w:rFonts w:ascii="Wingdings" w:hAnsi="Wingdings" w:hint="default"/>
      </w:rPr>
    </w:lvl>
  </w:abstractNum>
  <w:abstractNum w:abstractNumId="2" w15:restartNumberingAfterBreak="0">
    <w:nsid w:val="6E504CF1"/>
    <w:multiLevelType w:val="hybridMultilevel"/>
    <w:tmpl w:val="89FE5B4A"/>
    <w:lvl w:ilvl="0" w:tplc="8314253C">
      <w:start w:val="1"/>
      <w:numFmt w:val="decimal"/>
      <w:lvlText w:val="%1."/>
      <w:lvlJc w:val="left"/>
      <w:pPr>
        <w:ind w:left="1004" w:hanging="360"/>
      </w:pPr>
    </w:lvl>
    <w:lvl w:ilvl="1" w:tplc="C36CADD4" w:tentative="1">
      <w:start w:val="1"/>
      <w:numFmt w:val="lowerLetter"/>
      <w:lvlText w:val="%2."/>
      <w:lvlJc w:val="left"/>
      <w:pPr>
        <w:ind w:left="1724" w:hanging="360"/>
      </w:pPr>
    </w:lvl>
    <w:lvl w:ilvl="2" w:tplc="1E9CC20E" w:tentative="1">
      <w:start w:val="1"/>
      <w:numFmt w:val="lowerRoman"/>
      <w:lvlText w:val="%3."/>
      <w:lvlJc w:val="right"/>
      <w:pPr>
        <w:ind w:left="2444" w:hanging="180"/>
      </w:pPr>
    </w:lvl>
    <w:lvl w:ilvl="3" w:tplc="07A22164" w:tentative="1">
      <w:start w:val="1"/>
      <w:numFmt w:val="decimal"/>
      <w:lvlText w:val="%4."/>
      <w:lvlJc w:val="left"/>
      <w:pPr>
        <w:ind w:left="3164" w:hanging="360"/>
      </w:pPr>
    </w:lvl>
    <w:lvl w:ilvl="4" w:tplc="7ED40CC2" w:tentative="1">
      <w:start w:val="1"/>
      <w:numFmt w:val="lowerLetter"/>
      <w:lvlText w:val="%5."/>
      <w:lvlJc w:val="left"/>
      <w:pPr>
        <w:ind w:left="3884" w:hanging="360"/>
      </w:pPr>
    </w:lvl>
    <w:lvl w:ilvl="5" w:tplc="B770BB24" w:tentative="1">
      <w:start w:val="1"/>
      <w:numFmt w:val="lowerRoman"/>
      <w:lvlText w:val="%6."/>
      <w:lvlJc w:val="right"/>
      <w:pPr>
        <w:ind w:left="4604" w:hanging="180"/>
      </w:pPr>
    </w:lvl>
    <w:lvl w:ilvl="6" w:tplc="D43477D0" w:tentative="1">
      <w:start w:val="1"/>
      <w:numFmt w:val="decimal"/>
      <w:lvlText w:val="%7."/>
      <w:lvlJc w:val="left"/>
      <w:pPr>
        <w:ind w:left="5324" w:hanging="360"/>
      </w:pPr>
    </w:lvl>
    <w:lvl w:ilvl="7" w:tplc="042C6EAC" w:tentative="1">
      <w:start w:val="1"/>
      <w:numFmt w:val="lowerLetter"/>
      <w:lvlText w:val="%8."/>
      <w:lvlJc w:val="left"/>
      <w:pPr>
        <w:ind w:left="6044" w:hanging="360"/>
      </w:pPr>
    </w:lvl>
    <w:lvl w:ilvl="8" w:tplc="2DE06F04" w:tentative="1">
      <w:start w:val="1"/>
      <w:numFmt w:val="lowerRoman"/>
      <w:lvlText w:val="%9."/>
      <w:lvlJc w:val="right"/>
      <w:pPr>
        <w:ind w:left="6764" w:hanging="180"/>
      </w:pPr>
    </w:lvl>
  </w:abstractNum>
  <w:num w:numId="1">
    <w:abstractNumId w:val="2"/>
  </w:num>
  <w:num w:numId="2">
    <w:abstractNumId w:val="0"/>
  </w:num>
  <w:num w:numId="3">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van Jamali">
    <w15:presenceInfo w15:providerId="Windows Live" w15:userId="1996a27530609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687"/>
    <w:rsid w:val="000E7070"/>
    <w:rsid w:val="001A1487"/>
    <w:rsid w:val="00437687"/>
    <w:rsid w:val="0065583C"/>
    <w:rsid w:val="008746F6"/>
    <w:rsid w:val="009B2979"/>
    <w:rsid w:val="00AD282A"/>
    <w:rsid w:val="00BF335E"/>
    <w:rsid w:val="00C56D10"/>
    <w:rsid w:val="00CC5C89"/>
    <w:rsid w:val="00E45D82"/>
    <w:rsid w:val="00FD5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0B73"/>
  <w15:chartTrackingRefBased/>
  <w15:docId w15:val="{A60F1FBD-F7FE-4290-A889-0F4276CF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87"/>
    <w:pPr>
      <w:bidi/>
      <w:jc w:val="both"/>
      <w:outlineLvl w:val="0"/>
    </w:pPr>
    <w:rPr>
      <w:rFonts w:ascii="Times New Roman" w:hAnsi="Times New Roman" w:cs="B Zar"/>
      <w:b/>
      <w:bCs/>
      <w:sz w:val="32"/>
      <w:szCs w:val="32"/>
      <w:lang w:bidi="fa-IR"/>
    </w:rPr>
  </w:style>
  <w:style w:type="paragraph" w:styleId="Heading2">
    <w:name w:val="heading 2"/>
    <w:basedOn w:val="Normal"/>
    <w:next w:val="Normal"/>
    <w:link w:val="Heading2Char"/>
    <w:uiPriority w:val="9"/>
    <w:unhideWhenUsed/>
    <w:qFormat/>
    <w:rsid w:val="00437687"/>
    <w:pPr>
      <w:bidi/>
      <w:jc w:val="both"/>
      <w:outlineLvl w:val="1"/>
    </w:pPr>
    <w:rPr>
      <w:rFonts w:ascii="Times New Roman" w:hAnsi="Times New Roman" w:cs="B Zar"/>
      <w:b/>
      <w:bCs/>
      <w:sz w:val="28"/>
      <w:szCs w:val="28"/>
      <w:lang w:bidi="fa-IR"/>
    </w:rPr>
  </w:style>
  <w:style w:type="paragraph" w:styleId="Heading3">
    <w:name w:val="heading 3"/>
    <w:basedOn w:val="Heading2"/>
    <w:next w:val="Normal"/>
    <w:link w:val="Heading3Char"/>
    <w:uiPriority w:val="9"/>
    <w:unhideWhenUsed/>
    <w:qFormat/>
    <w:rsid w:val="00437687"/>
    <w:pPr>
      <w:outlineLvl w:val="2"/>
    </w:pPr>
  </w:style>
  <w:style w:type="paragraph" w:styleId="Heading4">
    <w:name w:val="heading 4"/>
    <w:basedOn w:val="Normal"/>
    <w:next w:val="Normal"/>
    <w:link w:val="Heading4Char"/>
    <w:semiHidden/>
    <w:unhideWhenUsed/>
    <w:qFormat/>
    <w:rsid w:val="00437687"/>
    <w:pPr>
      <w:keepNext/>
      <w:keepLines/>
      <w:bidi/>
      <w:spacing w:before="180" w:after="0" w:line="288" w:lineRule="auto"/>
      <w:ind w:left="1440" w:hanging="1156"/>
      <w:jc w:val="both"/>
      <w:outlineLvl w:val="3"/>
    </w:pPr>
    <w:rPr>
      <w:rFonts w:ascii="Times New Roman" w:eastAsia="Times New Roman" w:hAnsi="Times New Roman" w:cs="B Nazani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87"/>
    <w:rPr>
      <w:rFonts w:ascii="Times New Roman" w:hAnsi="Times New Roman" w:cs="B Zar"/>
      <w:b/>
      <w:bCs/>
      <w:sz w:val="32"/>
      <w:szCs w:val="32"/>
      <w:lang w:bidi="fa-IR"/>
    </w:rPr>
  </w:style>
  <w:style w:type="character" w:customStyle="1" w:styleId="Heading2Char">
    <w:name w:val="Heading 2 Char"/>
    <w:basedOn w:val="DefaultParagraphFont"/>
    <w:link w:val="Heading2"/>
    <w:uiPriority w:val="9"/>
    <w:rsid w:val="00437687"/>
    <w:rPr>
      <w:rFonts w:ascii="Times New Roman" w:hAnsi="Times New Roman" w:cs="B Zar"/>
      <w:b/>
      <w:bCs/>
      <w:sz w:val="28"/>
      <w:szCs w:val="28"/>
      <w:lang w:bidi="fa-IR"/>
    </w:rPr>
  </w:style>
  <w:style w:type="character" w:customStyle="1" w:styleId="Heading3Char">
    <w:name w:val="Heading 3 Char"/>
    <w:basedOn w:val="DefaultParagraphFont"/>
    <w:link w:val="Heading3"/>
    <w:uiPriority w:val="9"/>
    <w:rsid w:val="00437687"/>
    <w:rPr>
      <w:rFonts w:ascii="Times New Roman" w:hAnsi="Times New Roman" w:cs="B Zar"/>
      <w:b/>
      <w:bCs/>
      <w:sz w:val="28"/>
      <w:szCs w:val="28"/>
      <w:lang w:bidi="fa-IR"/>
    </w:rPr>
  </w:style>
  <w:style w:type="character" w:customStyle="1" w:styleId="Heading4Char">
    <w:name w:val="Heading 4 Char"/>
    <w:basedOn w:val="DefaultParagraphFont"/>
    <w:link w:val="Heading4"/>
    <w:semiHidden/>
    <w:rsid w:val="00437687"/>
    <w:rPr>
      <w:rFonts w:ascii="Times New Roman" w:eastAsia="Times New Roman" w:hAnsi="Times New Roman" w:cs="B Nazanin"/>
      <w:b/>
      <w:bCs/>
      <w:sz w:val="20"/>
      <w:szCs w:val="24"/>
    </w:rPr>
  </w:style>
  <w:style w:type="numbering" w:customStyle="1" w:styleId="NoList1">
    <w:name w:val="No List1"/>
    <w:next w:val="NoList"/>
    <w:uiPriority w:val="99"/>
    <w:semiHidden/>
    <w:unhideWhenUsed/>
    <w:rsid w:val="00437687"/>
  </w:style>
  <w:style w:type="paragraph" w:styleId="ListParagraph">
    <w:name w:val="List Paragraph"/>
    <w:basedOn w:val="Normal"/>
    <w:uiPriority w:val="34"/>
    <w:qFormat/>
    <w:rsid w:val="00437687"/>
    <w:pPr>
      <w:ind w:left="720"/>
      <w:contextualSpacing/>
    </w:pPr>
    <w:rPr>
      <w:rFonts w:ascii="Times New Roman" w:hAnsi="Times New Roman" w:cs="B Zar"/>
      <w:sz w:val="28"/>
      <w:szCs w:val="28"/>
    </w:rPr>
  </w:style>
  <w:style w:type="character" w:styleId="FootnoteReference">
    <w:name w:val="footnote reference"/>
    <w:basedOn w:val="DefaultParagraphFont"/>
    <w:uiPriority w:val="99"/>
    <w:semiHidden/>
    <w:unhideWhenUsed/>
    <w:rsid w:val="00437687"/>
    <w:rPr>
      <w:vertAlign w:val="superscript"/>
    </w:rPr>
  </w:style>
  <w:style w:type="paragraph" w:styleId="FootnoteText">
    <w:name w:val="footnote text"/>
    <w:basedOn w:val="Normal"/>
    <w:link w:val="FootnoteTextChar"/>
    <w:uiPriority w:val="99"/>
    <w:semiHidden/>
    <w:unhideWhenUsed/>
    <w:rsid w:val="00437687"/>
    <w:pPr>
      <w:spacing w:after="0" w:line="240" w:lineRule="auto"/>
    </w:pPr>
    <w:rPr>
      <w:rFonts w:ascii="Times New Roman" w:hAnsi="Times New Roman" w:cs="B Zar"/>
      <w:sz w:val="20"/>
      <w:szCs w:val="20"/>
    </w:rPr>
  </w:style>
  <w:style w:type="character" w:customStyle="1" w:styleId="FootnoteTextChar">
    <w:name w:val="Footnote Text Char"/>
    <w:basedOn w:val="DefaultParagraphFont"/>
    <w:link w:val="FootnoteText"/>
    <w:uiPriority w:val="99"/>
    <w:semiHidden/>
    <w:rsid w:val="00437687"/>
    <w:rPr>
      <w:rFonts w:ascii="Times New Roman" w:hAnsi="Times New Roman" w:cs="B Zar"/>
      <w:sz w:val="20"/>
      <w:szCs w:val="20"/>
    </w:rPr>
  </w:style>
  <w:style w:type="paragraph" w:styleId="Caption">
    <w:name w:val="caption"/>
    <w:basedOn w:val="Normal"/>
    <w:next w:val="Normal"/>
    <w:uiPriority w:val="99"/>
    <w:unhideWhenUsed/>
    <w:qFormat/>
    <w:rsid w:val="00437687"/>
    <w:pPr>
      <w:bidi/>
      <w:spacing w:after="200" w:line="240" w:lineRule="auto"/>
      <w:jc w:val="both"/>
    </w:pPr>
    <w:rPr>
      <w:rFonts w:ascii="Times New Roman" w:hAnsi="Times New Roman" w:cs="B Zar"/>
      <w:i/>
      <w:iCs/>
      <w:color w:val="44546A" w:themeColor="text2"/>
      <w:sz w:val="18"/>
      <w:szCs w:val="18"/>
      <w:lang w:bidi="fa-IR"/>
    </w:rPr>
  </w:style>
  <w:style w:type="table" w:styleId="TableGrid">
    <w:name w:val="Table Grid"/>
    <w:basedOn w:val="TableNormal"/>
    <w:uiPriority w:val="39"/>
    <w:rsid w:val="00437687"/>
    <w:pPr>
      <w:spacing w:after="0" w:line="240" w:lineRule="auto"/>
    </w:pPr>
    <w:rPr>
      <w:rFonts w:ascii="Times New Roman" w:hAnsi="Times New Roman" w:cs="B Za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7687"/>
    <w:pPr>
      <w:spacing w:after="0" w:line="240" w:lineRule="auto"/>
    </w:pPr>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7687"/>
    <w:rPr>
      <w:sz w:val="16"/>
      <w:szCs w:val="16"/>
    </w:rPr>
  </w:style>
  <w:style w:type="paragraph" w:styleId="CommentText">
    <w:name w:val="annotation text"/>
    <w:basedOn w:val="Normal"/>
    <w:link w:val="CommentTextChar"/>
    <w:uiPriority w:val="99"/>
    <w:semiHidden/>
    <w:unhideWhenUsed/>
    <w:rsid w:val="00437687"/>
    <w:pPr>
      <w:bidi/>
      <w:spacing w:line="240" w:lineRule="auto"/>
      <w:jc w:val="both"/>
    </w:pPr>
    <w:rPr>
      <w:rFonts w:ascii="Times New Roman" w:eastAsia="Times New Roman" w:hAnsi="Times New Roman" w:cs="Times New Roman"/>
      <w:sz w:val="20"/>
      <w:szCs w:val="20"/>
      <w:lang w:bidi="fa-IR"/>
    </w:rPr>
  </w:style>
  <w:style w:type="character" w:customStyle="1" w:styleId="CommentTextChar">
    <w:name w:val="Comment Text Char"/>
    <w:basedOn w:val="DefaultParagraphFont"/>
    <w:link w:val="CommentText"/>
    <w:uiPriority w:val="99"/>
    <w:semiHidden/>
    <w:rsid w:val="00437687"/>
    <w:rPr>
      <w:rFonts w:ascii="Times New Roman" w:eastAsia="Times New Roman" w:hAnsi="Times New Roman" w:cs="Times New Roman"/>
      <w:sz w:val="20"/>
      <w:szCs w:val="20"/>
      <w:lang w:bidi="fa-IR"/>
    </w:rPr>
  </w:style>
  <w:style w:type="paragraph" w:styleId="Header">
    <w:name w:val="header"/>
    <w:basedOn w:val="Normal"/>
    <w:link w:val="HeaderChar"/>
    <w:uiPriority w:val="99"/>
    <w:rsid w:val="00437687"/>
    <w:pPr>
      <w:tabs>
        <w:tab w:val="center" w:pos="4153"/>
        <w:tab w:val="right" w:pos="8306"/>
      </w:tabs>
      <w:bidi/>
      <w:spacing w:after="0" w:line="288" w:lineRule="auto"/>
      <w:ind w:firstLine="284"/>
      <w:jc w:val="both"/>
    </w:pPr>
    <w:rPr>
      <w:rFonts w:ascii="Times New Roman" w:eastAsia="Times New Roman" w:hAnsi="Times New Roman" w:cs="B Nazanin"/>
      <w:sz w:val="24"/>
      <w:szCs w:val="28"/>
    </w:rPr>
  </w:style>
  <w:style w:type="character" w:customStyle="1" w:styleId="HeaderChar">
    <w:name w:val="Header Char"/>
    <w:basedOn w:val="DefaultParagraphFont"/>
    <w:link w:val="Header"/>
    <w:uiPriority w:val="99"/>
    <w:rsid w:val="00437687"/>
    <w:rPr>
      <w:rFonts w:ascii="Times New Roman" w:eastAsia="Times New Roman" w:hAnsi="Times New Roman" w:cs="B Nazanin"/>
      <w:sz w:val="24"/>
      <w:szCs w:val="28"/>
    </w:rPr>
  </w:style>
  <w:style w:type="table" w:customStyle="1" w:styleId="TableGrid0">
    <w:name w:val="Table Grid_0"/>
    <w:basedOn w:val="TableNormal"/>
    <w:uiPriority w:val="39"/>
    <w:locked/>
    <w:rsid w:val="004376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rsid w:val="00437687"/>
    <w:pPr>
      <w:bidi/>
      <w:spacing w:after="0" w:line="288" w:lineRule="auto"/>
      <w:ind w:left="567" w:right="567" w:firstLine="284"/>
      <w:jc w:val="both"/>
    </w:pPr>
    <w:rPr>
      <w:rFonts w:ascii="Times New Roman" w:eastAsia="Times New Roman" w:hAnsi="Times New Roman" w:cs="B Nazanin"/>
      <w:sz w:val="18"/>
      <w:szCs w:val="28"/>
    </w:rPr>
  </w:style>
  <w:style w:type="table" w:customStyle="1" w:styleId="TableGrid10">
    <w:name w:val="Table Grid_1"/>
    <w:basedOn w:val="TableNormal"/>
    <w:uiPriority w:val="39"/>
    <w:locked/>
    <w:rsid w:val="004376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3768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37687"/>
    <w:rPr>
      <w:rFonts w:ascii="Times New Roman" w:eastAsia="Times New Roman" w:hAnsi="Times New Roman" w:cs="Times New Roman"/>
      <w:sz w:val="24"/>
      <w:szCs w:val="24"/>
    </w:rPr>
  </w:style>
  <w:style w:type="numbering" w:customStyle="1" w:styleId="NoList11">
    <w:name w:val="No List11"/>
    <w:next w:val="NoList"/>
    <w:uiPriority w:val="99"/>
    <w:semiHidden/>
    <w:unhideWhenUsed/>
    <w:rsid w:val="00437687"/>
  </w:style>
  <w:style w:type="character" w:styleId="Hyperlink">
    <w:name w:val="Hyperlink"/>
    <w:uiPriority w:val="99"/>
    <w:semiHidden/>
    <w:unhideWhenUsed/>
    <w:rsid w:val="00437687"/>
    <w:rPr>
      <w:rFonts w:ascii="Times New Roman" w:hAnsi="Times New Roman" w:cs="Times New Roman" w:hint="default"/>
      <w:color w:val="0000FF"/>
      <w:u w:val="single"/>
    </w:rPr>
  </w:style>
  <w:style w:type="character" w:customStyle="1" w:styleId="FollowedHyperlink1">
    <w:name w:val="FollowedHyperlink1"/>
    <w:basedOn w:val="DefaultParagraphFont"/>
    <w:uiPriority w:val="99"/>
    <w:semiHidden/>
    <w:unhideWhenUsed/>
    <w:rsid w:val="00437687"/>
    <w:rPr>
      <w:color w:val="954F72"/>
      <w:u w:val="single"/>
    </w:rPr>
  </w:style>
  <w:style w:type="paragraph" w:customStyle="1" w:styleId="msonormal0">
    <w:name w:val="msonormal"/>
    <w:basedOn w:val="Normal"/>
    <w:uiPriority w:val="99"/>
    <w:rsid w:val="004376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768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437687"/>
    <w:pPr>
      <w:tabs>
        <w:tab w:val="right" w:leader="dot" w:pos="9571"/>
      </w:tabs>
      <w:bidi/>
      <w:spacing w:after="100" w:line="288" w:lineRule="auto"/>
      <w:ind w:firstLine="225"/>
      <w:jc w:val="both"/>
    </w:pPr>
    <w:rPr>
      <w:rFonts w:ascii="Times New Roman" w:eastAsia="Times New Roman" w:hAnsi="Times New Roman" w:cs="B Nazanin"/>
      <w:sz w:val="24"/>
      <w:szCs w:val="28"/>
    </w:rPr>
  </w:style>
  <w:style w:type="paragraph" w:styleId="TOC2">
    <w:name w:val="toc 2"/>
    <w:basedOn w:val="Normal"/>
    <w:next w:val="Normal"/>
    <w:autoRedefine/>
    <w:uiPriority w:val="39"/>
    <w:semiHidden/>
    <w:unhideWhenUsed/>
    <w:rsid w:val="00437687"/>
    <w:pPr>
      <w:tabs>
        <w:tab w:val="right" w:leader="dot" w:pos="9571"/>
      </w:tabs>
      <w:bidi/>
      <w:spacing w:after="100" w:line="288" w:lineRule="auto"/>
      <w:ind w:left="240" w:hanging="15"/>
      <w:jc w:val="both"/>
    </w:pPr>
    <w:rPr>
      <w:rFonts w:ascii="Times New Roman" w:eastAsia="Times New Roman" w:hAnsi="Times New Roman" w:cs="B Nazanin"/>
      <w:sz w:val="24"/>
      <w:szCs w:val="28"/>
    </w:rPr>
  </w:style>
  <w:style w:type="paragraph" w:styleId="TOC3">
    <w:name w:val="toc 3"/>
    <w:basedOn w:val="Normal"/>
    <w:next w:val="Normal"/>
    <w:autoRedefine/>
    <w:uiPriority w:val="39"/>
    <w:semiHidden/>
    <w:unhideWhenUsed/>
    <w:rsid w:val="00437687"/>
    <w:pPr>
      <w:tabs>
        <w:tab w:val="right" w:leader="dot" w:pos="9571"/>
      </w:tabs>
      <w:bidi/>
      <w:spacing w:after="100" w:line="288" w:lineRule="auto"/>
      <w:ind w:left="480" w:hanging="255"/>
    </w:pPr>
    <w:rPr>
      <w:rFonts w:ascii="Times New Roman" w:eastAsia="Times New Roman" w:hAnsi="Times New Roman" w:cs="B Nazanin"/>
      <w:sz w:val="24"/>
      <w:szCs w:val="28"/>
    </w:rPr>
  </w:style>
  <w:style w:type="paragraph" w:styleId="TableofFigures">
    <w:name w:val="table of figures"/>
    <w:basedOn w:val="Normal"/>
    <w:next w:val="Normal"/>
    <w:uiPriority w:val="99"/>
    <w:semiHidden/>
    <w:unhideWhenUsed/>
    <w:rsid w:val="00437687"/>
    <w:pPr>
      <w:bidi/>
      <w:spacing w:after="0" w:line="288" w:lineRule="auto"/>
      <w:ind w:firstLine="284"/>
      <w:jc w:val="both"/>
    </w:pPr>
    <w:rPr>
      <w:rFonts w:ascii="Times New Roman" w:eastAsia="Times New Roman" w:hAnsi="Times New Roman" w:cs="B Nazanin"/>
      <w:sz w:val="24"/>
      <w:szCs w:val="28"/>
    </w:rPr>
  </w:style>
  <w:style w:type="paragraph" w:styleId="EndnoteText">
    <w:name w:val="endnote text"/>
    <w:basedOn w:val="Normal"/>
    <w:link w:val="EndnoteTextChar"/>
    <w:uiPriority w:val="99"/>
    <w:semiHidden/>
    <w:unhideWhenUsed/>
    <w:rsid w:val="00437687"/>
    <w:pPr>
      <w:bidi/>
      <w:spacing w:after="0" w:line="240" w:lineRule="auto"/>
      <w:ind w:firstLine="284"/>
      <w:jc w:val="both"/>
    </w:pPr>
    <w:rPr>
      <w:rFonts w:ascii="Times New Roman" w:eastAsia="Times New Roman" w:hAnsi="Times New Roman" w:cs="B Nazanin"/>
      <w:sz w:val="20"/>
      <w:szCs w:val="20"/>
    </w:rPr>
  </w:style>
  <w:style w:type="character" w:customStyle="1" w:styleId="EndnoteTextChar">
    <w:name w:val="Endnote Text Char"/>
    <w:basedOn w:val="DefaultParagraphFont"/>
    <w:link w:val="EndnoteText"/>
    <w:uiPriority w:val="99"/>
    <w:semiHidden/>
    <w:rsid w:val="00437687"/>
    <w:rPr>
      <w:rFonts w:ascii="Times New Roman" w:eastAsia="Times New Roman" w:hAnsi="Times New Roman" w:cs="B Nazanin"/>
      <w:sz w:val="20"/>
      <w:szCs w:val="20"/>
    </w:rPr>
  </w:style>
  <w:style w:type="paragraph" w:styleId="Title">
    <w:name w:val="Title"/>
    <w:basedOn w:val="Normal"/>
    <w:link w:val="TitleChar"/>
    <w:uiPriority w:val="99"/>
    <w:qFormat/>
    <w:rsid w:val="00437687"/>
    <w:pPr>
      <w:bidi/>
      <w:spacing w:after="0" w:line="288" w:lineRule="auto"/>
      <w:ind w:firstLine="284"/>
      <w:jc w:val="center"/>
    </w:pPr>
    <w:rPr>
      <w:rFonts w:ascii="Cambria" w:eastAsia="Times New Roman" w:hAnsi="Cambria" w:cs="B Nazanin"/>
      <w:b/>
      <w:bCs/>
      <w:kern w:val="28"/>
      <w:sz w:val="32"/>
      <w:szCs w:val="32"/>
    </w:rPr>
  </w:style>
  <w:style w:type="character" w:customStyle="1" w:styleId="TitleChar">
    <w:name w:val="Title Char"/>
    <w:basedOn w:val="DefaultParagraphFont"/>
    <w:link w:val="Title"/>
    <w:uiPriority w:val="99"/>
    <w:rsid w:val="00437687"/>
    <w:rPr>
      <w:rFonts w:ascii="Cambria" w:eastAsia="Times New Roman" w:hAnsi="Cambria" w:cs="B Nazanin"/>
      <w:b/>
      <w:bCs/>
      <w:kern w:val="28"/>
      <w:sz w:val="32"/>
      <w:szCs w:val="32"/>
    </w:rPr>
  </w:style>
  <w:style w:type="paragraph" w:styleId="BodyText">
    <w:name w:val="Body Text"/>
    <w:basedOn w:val="Normal"/>
    <w:link w:val="BodyTextChar"/>
    <w:uiPriority w:val="99"/>
    <w:semiHidden/>
    <w:unhideWhenUsed/>
    <w:rsid w:val="00437687"/>
    <w:pPr>
      <w:bidi/>
      <w:spacing w:after="0" w:line="288" w:lineRule="auto"/>
      <w:ind w:firstLine="284"/>
      <w:jc w:val="both"/>
    </w:pPr>
    <w:rPr>
      <w:rFonts w:ascii="Times New Roman" w:eastAsia="Times New Roman" w:hAnsi="Times New Roman" w:cs="B Nazanin"/>
      <w:sz w:val="24"/>
      <w:szCs w:val="28"/>
    </w:rPr>
  </w:style>
  <w:style w:type="character" w:customStyle="1" w:styleId="BodyTextChar">
    <w:name w:val="Body Text Char"/>
    <w:basedOn w:val="DefaultParagraphFont"/>
    <w:link w:val="BodyText"/>
    <w:uiPriority w:val="99"/>
    <w:semiHidden/>
    <w:rsid w:val="00437687"/>
    <w:rPr>
      <w:rFonts w:ascii="Times New Roman" w:eastAsia="Times New Roman" w:hAnsi="Times New Roman" w:cs="B Nazanin"/>
      <w:sz w:val="24"/>
      <w:szCs w:val="28"/>
    </w:rPr>
  </w:style>
  <w:style w:type="paragraph" w:styleId="BodyTextIndent">
    <w:name w:val="Body Text Indent"/>
    <w:basedOn w:val="Normal"/>
    <w:link w:val="BodyTextIndentChar"/>
    <w:uiPriority w:val="99"/>
    <w:semiHidden/>
    <w:unhideWhenUsed/>
    <w:rsid w:val="00437687"/>
    <w:pPr>
      <w:bidi/>
      <w:spacing w:after="0" w:line="288" w:lineRule="auto"/>
      <w:ind w:firstLine="284"/>
      <w:jc w:val="both"/>
    </w:pPr>
    <w:rPr>
      <w:rFonts w:ascii="Times New Roman" w:eastAsia="Times New Roman" w:hAnsi="Times New Roman" w:cs="B Nazanin"/>
      <w:sz w:val="24"/>
      <w:szCs w:val="28"/>
    </w:rPr>
  </w:style>
  <w:style w:type="character" w:customStyle="1" w:styleId="BodyTextIndentChar">
    <w:name w:val="Body Text Indent Char"/>
    <w:basedOn w:val="DefaultParagraphFont"/>
    <w:link w:val="BodyTextIndent"/>
    <w:uiPriority w:val="99"/>
    <w:semiHidden/>
    <w:rsid w:val="00437687"/>
    <w:rPr>
      <w:rFonts w:ascii="Times New Roman" w:eastAsia="Times New Roman" w:hAnsi="Times New Roman" w:cs="B Nazanin"/>
      <w:sz w:val="24"/>
      <w:szCs w:val="28"/>
    </w:rPr>
  </w:style>
  <w:style w:type="paragraph" w:styleId="Date">
    <w:name w:val="Date"/>
    <w:basedOn w:val="Normal"/>
    <w:next w:val="Normal"/>
    <w:link w:val="DateChar"/>
    <w:uiPriority w:val="99"/>
    <w:semiHidden/>
    <w:unhideWhenUsed/>
    <w:rsid w:val="00437687"/>
    <w:pPr>
      <w:bidi/>
      <w:spacing w:after="0" w:line="288" w:lineRule="auto"/>
      <w:ind w:firstLine="284"/>
      <w:jc w:val="both"/>
    </w:pPr>
    <w:rPr>
      <w:rFonts w:ascii="Times New Roman" w:eastAsia="Times New Roman" w:hAnsi="Times New Roman" w:cs="B Nazanin"/>
      <w:sz w:val="24"/>
      <w:szCs w:val="28"/>
    </w:rPr>
  </w:style>
  <w:style w:type="character" w:customStyle="1" w:styleId="DateChar">
    <w:name w:val="Date Char"/>
    <w:basedOn w:val="DefaultParagraphFont"/>
    <w:link w:val="Date"/>
    <w:uiPriority w:val="99"/>
    <w:semiHidden/>
    <w:rsid w:val="00437687"/>
    <w:rPr>
      <w:rFonts w:ascii="Times New Roman" w:eastAsia="Times New Roman" w:hAnsi="Times New Roman" w:cs="B Nazanin"/>
      <w:sz w:val="24"/>
      <w:szCs w:val="28"/>
    </w:rPr>
  </w:style>
  <w:style w:type="paragraph" w:styleId="BodyText2">
    <w:name w:val="Body Text 2"/>
    <w:basedOn w:val="Normal"/>
    <w:link w:val="BodyText2Char"/>
    <w:uiPriority w:val="99"/>
    <w:semiHidden/>
    <w:unhideWhenUsed/>
    <w:rsid w:val="00437687"/>
    <w:pPr>
      <w:bidi/>
      <w:spacing w:after="0" w:line="288" w:lineRule="auto"/>
      <w:ind w:firstLine="284"/>
      <w:jc w:val="center"/>
    </w:pPr>
    <w:rPr>
      <w:rFonts w:ascii="Times New Roman" w:eastAsia="Times New Roman" w:hAnsi="Times New Roman" w:cs="B Nazanin"/>
      <w:sz w:val="24"/>
      <w:szCs w:val="28"/>
    </w:rPr>
  </w:style>
  <w:style w:type="character" w:customStyle="1" w:styleId="BodyText2Char">
    <w:name w:val="Body Text 2 Char"/>
    <w:basedOn w:val="DefaultParagraphFont"/>
    <w:link w:val="BodyText2"/>
    <w:uiPriority w:val="99"/>
    <w:semiHidden/>
    <w:rsid w:val="00437687"/>
    <w:rPr>
      <w:rFonts w:ascii="Times New Roman" w:eastAsia="Times New Roman" w:hAnsi="Times New Roman" w:cs="B Nazanin"/>
      <w:sz w:val="24"/>
      <w:szCs w:val="28"/>
    </w:rPr>
  </w:style>
  <w:style w:type="paragraph" w:styleId="BodyText3">
    <w:name w:val="Body Text 3"/>
    <w:basedOn w:val="Normal"/>
    <w:link w:val="BodyText3Char"/>
    <w:uiPriority w:val="99"/>
    <w:semiHidden/>
    <w:unhideWhenUsed/>
    <w:rsid w:val="00437687"/>
    <w:pPr>
      <w:bidi/>
      <w:spacing w:after="0" w:line="288" w:lineRule="auto"/>
      <w:ind w:firstLine="284"/>
      <w:jc w:val="both"/>
    </w:pPr>
    <w:rPr>
      <w:rFonts w:ascii="Times New Roman" w:eastAsia="Times New Roman" w:hAnsi="Times New Roman" w:cs="B Nazanin"/>
      <w:sz w:val="16"/>
      <w:szCs w:val="16"/>
    </w:rPr>
  </w:style>
  <w:style w:type="character" w:customStyle="1" w:styleId="BodyText3Char">
    <w:name w:val="Body Text 3 Char"/>
    <w:basedOn w:val="DefaultParagraphFont"/>
    <w:link w:val="BodyText3"/>
    <w:uiPriority w:val="99"/>
    <w:semiHidden/>
    <w:rsid w:val="00437687"/>
    <w:rPr>
      <w:rFonts w:ascii="Times New Roman" w:eastAsia="Times New Roman" w:hAnsi="Times New Roman" w:cs="B Nazanin"/>
      <w:sz w:val="16"/>
      <w:szCs w:val="16"/>
    </w:rPr>
  </w:style>
  <w:style w:type="paragraph" w:styleId="BodyTextIndent2">
    <w:name w:val="Body Text Indent 2"/>
    <w:basedOn w:val="Normal"/>
    <w:link w:val="BodyTextIndent2Char"/>
    <w:uiPriority w:val="99"/>
    <w:semiHidden/>
    <w:unhideWhenUsed/>
    <w:rsid w:val="00437687"/>
    <w:pPr>
      <w:bidi/>
      <w:spacing w:after="0" w:line="288" w:lineRule="auto"/>
      <w:ind w:left="113" w:hanging="113"/>
      <w:jc w:val="both"/>
    </w:pPr>
    <w:rPr>
      <w:rFonts w:ascii="Times New Roman" w:eastAsia="Times New Roman" w:hAnsi="Times New Roman" w:cs="B Nazanin"/>
      <w:sz w:val="24"/>
      <w:szCs w:val="28"/>
    </w:rPr>
  </w:style>
  <w:style w:type="character" w:customStyle="1" w:styleId="BodyTextIndent2Char">
    <w:name w:val="Body Text Indent 2 Char"/>
    <w:basedOn w:val="DefaultParagraphFont"/>
    <w:link w:val="BodyTextIndent2"/>
    <w:uiPriority w:val="99"/>
    <w:semiHidden/>
    <w:rsid w:val="00437687"/>
    <w:rPr>
      <w:rFonts w:ascii="Times New Roman" w:eastAsia="Times New Roman" w:hAnsi="Times New Roman" w:cs="B Nazanin"/>
      <w:sz w:val="24"/>
      <w:szCs w:val="28"/>
    </w:rPr>
  </w:style>
  <w:style w:type="paragraph" w:styleId="CommentSubject">
    <w:name w:val="annotation subject"/>
    <w:basedOn w:val="CommentText"/>
    <w:next w:val="CommentText"/>
    <w:link w:val="CommentSubjectChar"/>
    <w:uiPriority w:val="99"/>
    <w:semiHidden/>
    <w:unhideWhenUsed/>
    <w:rsid w:val="00437687"/>
    <w:pPr>
      <w:spacing w:after="0"/>
      <w:ind w:firstLine="284"/>
    </w:pPr>
    <w:rPr>
      <w:rFonts w:cs="B Nazanin"/>
      <w:b/>
      <w:bCs/>
      <w:lang w:bidi="ar-SA"/>
    </w:rPr>
  </w:style>
  <w:style w:type="character" w:customStyle="1" w:styleId="CommentSubjectChar">
    <w:name w:val="Comment Subject Char"/>
    <w:basedOn w:val="CommentTextChar"/>
    <w:link w:val="CommentSubject"/>
    <w:uiPriority w:val="99"/>
    <w:semiHidden/>
    <w:rsid w:val="00437687"/>
    <w:rPr>
      <w:rFonts w:ascii="Times New Roman" w:eastAsia="Times New Roman" w:hAnsi="Times New Roman" w:cs="B Nazanin"/>
      <w:b/>
      <w:bCs/>
      <w:sz w:val="20"/>
      <w:szCs w:val="20"/>
      <w:lang w:bidi="fa-IR"/>
    </w:rPr>
  </w:style>
  <w:style w:type="paragraph" w:styleId="BalloonText">
    <w:name w:val="Balloon Text"/>
    <w:basedOn w:val="Normal"/>
    <w:link w:val="BalloonTextChar"/>
    <w:uiPriority w:val="99"/>
    <w:unhideWhenUsed/>
    <w:rsid w:val="00437687"/>
    <w:pPr>
      <w:bidi/>
      <w:spacing w:after="0" w:line="288" w:lineRule="auto"/>
      <w:ind w:firstLine="284"/>
      <w:jc w:val="both"/>
    </w:pPr>
    <w:rPr>
      <w:rFonts w:ascii="Times New Roman" w:eastAsia="Times New Roman" w:hAnsi="Times New Roman" w:cs="B Nazanin"/>
      <w:sz w:val="2"/>
      <w:szCs w:val="20"/>
    </w:rPr>
  </w:style>
  <w:style w:type="character" w:customStyle="1" w:styleId="BalloonTextChar">
    <w:name w:val="Balloon Text Char"/>
    <w:basedOn w:val="DefaultParagraphFont"/>
    <w:link w:val="BalloonText"/>
    <w:uiPriority w:val="99"/>
    <w:rsid w:val="00437687"/>
    <w:rPr>
      <w:rFonts w:ascii="Times New Roman" w:eastAsia="Times New Roman" w:hAnsi="Times New Roman" w:cs="B Nazanin"/>
      <w:sz w:val="2"/>
      <w:szCs w:val="20"/>
    </w:rPr>
  </w:style>
  <w:style w:type="character" w:customStyle="1" w:styleId="BibliographyChar">
    <w:name w:val="Bibliography Char"/>
    <w:basedOn w:val="DefaultParagraphFont"/>
    <w:link w:val="Bibliography"/>
    <w:uiPriority w:val="37"/>
    <w:semiHidden/>
    <w:locked/>
    <w:rsid w:val="00437687"/>
    <w:rPr>
      <w:rFonts w:cs="B Nazanin"/>
      <w:sz w:val="24"/>
      <w:szCs w:val="28"/>
    </w:rPr>
  </w:style>
  <w:style w:type="paragraph" w:styleId="Bibliography">
    <w:name w:val="Bibliography"/>
    <w:basedOn w:val="Normal"/>
    <w:next w:val="Normal"/>
    <w:link w:val="BibliographyChar"/>
    <w:uiPriority w:val="37"/>
    <w:semiHidden/>
    <w:unhideWhenUsed/>
    <w:rsid w:val="00437687"/>
    <w:pPr>
      <w:bidi/>
      <w:spacing w:after="0" w:line="288" w:lineRule="auto"/>
      <w:ind w:firstLine="284"/>
      <w:jc w:val="both"/>
    </w:pPr>
    <w:rPr>
      <w:rFonts w:cs="B Nazanin"/>
      <w:sz w:val="24"/>
      <w:szCs w:val="28"/>
    </w:rPr>
  </w:style>
  <w:style w:type="paragraph" w:customStyle="1" w:styleId="TOCHeading1">
    <w:name w:val="TOC Heading1"/>
    <w:basedOn w:val="Heading1"/>
    <w:next w:val="Normal"/>
    <w:uiPriority w:val="39"/>
    <w:semiHidden/>
    <w:unhideWhenUsed/>
    <w:qFormat/>
    <w:rsid w:val="00437687"/>
    <w:pPr>
      <w:keepNext/>
      <w:keepLines/>
      <w:bidi w:val="0"/>
      <w:spacing w:before="240" w:after="0" w:line="256" w:lineRule="auto"/>
      <w:jc w:val="left"/>
      <w:outlineLvl w:val="9"/>
    </w:pPr>
    <w:rPr>
      <w:rFonts w:ascii="Calibri Light" w:eastAsia="Times New Roman" w:hAnsi="Calibri Light" w:cs="Times New Roman"/>
      <w:b w:val="0"/>
      <w:bCs w:val="0"/>
      <w:color w:val="2E74B5"/>
      <w:lang w:bidi="ar-SA"/>
    </w:rPr>
  </w:style>
  <w:style w:type="paragraph" w:customStyle="1" w:styleId="a">
    <w:name w:val="سطح پنجم"/>
    <w:basedOn w:val="Normal"/>
    <w:uiPriority w:val="99"/>
    <w:rsid w:val="00437687"/>
    <w:pPr>
      <w:bidi/>
      <w:spacing w:after="0" w:line="288" w:lineRule="auto"/>
      <w:ind w:firstLine="284"/>
      <w:jc w:val="both"/>
    </w:pPr>
    <w:rPr>
      <w:rFonts w:ascii="Times New Roman" w:eastAsia="Times New Roman" w:hAnsi="Times New Roman" w:cs="B Nazanin"/>
      <w:sz w:val="24"/>
      <w:szCs w:val="28"/>
    </w:rPr>
  </w:style>
  <w:style w:type="character" w:customStyle="1" w:styleId="captionChar">
    <w:name w:val="caption Char"/>
    <w:basedOn w:val="BodyTextChar"/>
    <w:link w:val="Caption1"/>
    <w:locked/>
    <w:rsid w:val="00437687"/>
    <w:rPr>
      <w:rFonts w:ascii="Times New Roman" w:eastAsia="Times New Roman" w:hAnsi="Times New Roman" w:cs="B Nazanin"/>
      <w:b/>
      <w:bCs/>
      <w:noProof/>
      <w:sz w:val="24"/>
      <w:szCs w:val="28"/>
    </w:rPr>
  </w:style>
  <w:style w:type="paragraph" w:customStyle="1" w:styleId="Caption1">
    <w:name w:val="Caption1"/>
    <w:basedOn w:val="BodyText"/>
    <w:link w:val="captionChar"/>
    <w:qFormat/>
    <w:rsid w:val="00437687"/>
    <w:pPr>
      <w:tabs>
        <w:tab w:val="right" w:pos="282"/>
      </w:tabs>
      <w:jc w:val="center"/>
    </w:pPr>
    <w:rPr>
      <w:b/>
      <w:bCs/>
      <w:noProof/>
    </w:rPr>
  </w:style>
  <w:style w:type="character" w:customStyle="1" w:styleId="referenceChar">
    <w:name w:val="reference Char"/>
    <w:basedOn w:val="BibliographyChar"/>
    <w:link w:val="reference"/>
    <w:locked/>
    <w:rsid w:val="00437687"/>
    <w:rPr>
      <w:rFonts w:cs="B Nazanin"/>
      <w:noProof/>
      <w:sz w:val="24"/>
      <w:szCs w:val="28"/>
    </w:rPr>
  </w:style>
  <w:style w:type="paragraph" w:customStyle="1" w:styleId="reference">
    <w:name w:val="reference"/>
    <w:basedOn w:val="Bibliography"/>
    <w:link w:val="referenceChar"/>
    <w:qFormat/>
    <w:rsid w:val="00437687"/>
    <w:pPr>
      <w:bidi w:val="0"/>
      <w:ind w:firstLine="0"/>
      <w:jc w:val="left"/>
    </w:pPr>
    <w:rPr>
      <w:noProof/>
    </w:rPr>
  </w:style>
  <w:style w:type="paragraph" w:customStyle="1" w:styleId="meta-author">
    <w:name w:val="meta-author"/>
    <w:basedOn w:val="Normal"/>
    <w:uiPriority w:val="99"/>
    <w:rsid w:val="00437687"/>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meta-date">
    <w:name w:val="meta-date"/>
    <w:basedOn w:val="Normal"/>
    <w:uiPriority w:val="99"/>
    <w:rsid w:val="00437687"/>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meta-categories">
    <w:name w:val="meta-categories"/>
    <w:basedOn w:val="Normal"/>
    <w:uiPriority w:val="99"/>
    <w:rsid w:val="00437687"/>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ez-toc-title">
    <w:name w:val="ez-toc-title"/>
    <w:basedOn w:val="Normal"/>
    <w:uiPriority w:val="99"/>
    <w:rsid w:val="00437687"/>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ez-toc-page-1">
    <w:name w:val="ez-toc-page-1"/>
    <w:basedOn w:val="Normal"/>
    <w:uiPriority w:val="99"/>
    <w:rsid w:val="00437687"/>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ez-toc-heading-level-3">
    <w:name w:val="ez-toc-heading-level-3"/>
    <w:basedOn w:val="Normal"/>
    <w:uiPriority w:val="99"/>
    <w:rsid w:val="00437687"/>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wp-block-coblocks-highlight">
    <w:name w:val="wp-block-coblocks-highlight"/>
    <w:basedOn w:val="Normal"/>
    <w:uiPriority w:val="99"/>
    <w:rsid w:val="00437687"/>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PageNumber">
    <w:name w:val="page number"/>
    <w:uiPriority w:val="99"/>
    <w:semiHidden/>
    <w:unhideWhenUsed/>
    <w:rsid w:val="00437687"/>
    <w:rPr>
      <w:rFonts w:ascii="Times New Roman" w:hAnsi="Times New Roman" w:cs="Times New Roman" w:hint="default"/>
    </w:rPr>
  </w:style>
  <w:style w:type="character" w:styleId="EndnoteReference">
    <w:name w:val="endnote reference"/>
    <w:basedOn w:val="DefaultParagraphFont"/>
    <w:uiPriority w:val="99"/>
    <w:semiHidden/>
    <w:unhideWhenUsed/>
    <w:rsid w:val="00437687"/>
    <w:rPr>
      <w:vertAlign w:val="superscript"/>
    </w:rPr>
  </w:style>
  <w:style w:type="character" w:styleId="PlaceholderText">
    <w:name w:val="Placeholder Text"/>
    <w:basedOn w:val="DefaultParagraphFont"/>
    <w:uiPriority w:val="99"/>
    <w:semiHidden/>
    <w:rsid w:val="00437687"/>
    <w:rPr>
      <w:color w:val="808080"/>
    </w:rPr>
  </w:style>
  <w:style w:type="character" w:customStyle="1" w:styleId="fontstyle01">
    <w:name w:val="fontstyle01"/>
    <w:basedOn w:val="DefaultParagraphFont"/>
    <w:rsid w:val="00437687"/>
    <w:rPr>
      <w:rFonts w:ascii="PalatinoLTStd-Roman" w:hAnsi="PalatinoLTStd-Roman" w:hint="default"/>
      <w:b w:val="0"/>
      <w:bCs w:val="0"/>
      <w:i w:val="0"/>
      <w:iCs w:val="0"/>
      <w:color w:val="242021"/>
      <w:sz w:val="20"/>
      <w:szCs w:val="20"/>
    </w:rPr>
  </w:style>
  <w:style w:type="character" w:customStyle="1" w:styleId="UnresolvedMention1">
    <w:name w:val="Unresolved Mention1"/>
    <w:basedOn w:val="DefaultParagraphFont"/>
    <w:uiPriority w:val="99"/>
    <w:semiHidden/>
    <w:rsid w:val="00437687"/>
    <w:rPr>
      <w:color w:val="605E5C"/>
      <w:shd w:val="clear" w:color="auto" w:fill="E1DFDD"/>
    </w:rPr>
  </w:style>
  <w:style w:type="table" w:customStyle="1" w:styleId="TableGrid2">
    <w:name w:val="Table Grid2"/>
    <w:basedOn w:val="TableNormal"/>
    <w:next w:val="TableGrid"/>
    <w:uiPriority w:val="39"/>
    <w:rsid w:val="0043768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376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oleObject" Target="embeddings/oleObject15.bin"/><Relationship Id="rId47" Type="http://schemas.openxmlformats.org/officeDocument/2006/relationships/image" Target="media/image23.wmf"/><Relationship Id="rId50" Type="http://schemas.openxmlformats.org/officeDocument/2006/relationships/oleObject" Target="embeddings/oleObject19.bin"/><Relationship Id="rId55" Type="http://schemas.openxmlformats.org/officeDocument/2006/relationships/image" Target="media/image27.wmf"/><Relationship Id="rId63"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oleObject" Target="embeddings/oleObject13.bin"/><Relationship Id="rId40" Type="http://schemas.openxmlformats.org/officeDocument/2006/relationships/image" Target="media/image19.png"/><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3.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0.wmf"/><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oleObject" Target="embeddings/oleObject17.bin"/><Relationship Id="rId59" Type="http://schemas.openxmlformats.org/officeDocument/2006/relationships/image" Target="media/image29.wmf"/><Relationship Id="rId20" Type="http://schemas.openxmlformats.org/officeDocument/2006/relationships/image" Target="media/image8.wmf"/><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39E30-A67F-4E25-B9FA-22806B642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25</Pages>
  <Words>5385</Words>
  <Characters>30699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Ahmadi</dc:creator>
  <cp:keywords/>
  <dc:description/>
  <cp:lastModifiedBy>Keivan Jamali</cp:lastModifiedBy>
  <cp:revision>3</cp:revision>
  <dcterms:created xsi:type="dcterms:W3CDTF">2024-03-13T05:55:00Z</dcterms:created>
  <dcterms:modified xsi:type="dcterms:W3CDTF">2024-05-09T16:21:00Z</dcterms:modified>
</cp:coreProperties>
</file>